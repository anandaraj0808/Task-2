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E3DF" w14:textId="563052E0" w:rsidR="00B64655" w:rsidRPr="00C730B3" w:rsidRDefault="00586837" w:rsidP="00C730B3">
      <w:pPr>
        <w:jc w:val="both"/>
        <w:rPr>
          <w:rFonts w:ascii="Times New Roman" w:hAnsi="Times New Roman" w:cs="Times New Roman"/>
          <w:sz w:val="28"/>
          <w:szCs w:val="28"/>
          <w:lang w:val="en-US"/>
        </w:rPr>
      </w:pPr>
      <w:r w:rsidRPr="00C730B3">
        <w:rPr>
          <w:rFonts w:ascii="Times New Roman" w:hAnsi="Times New Roman" w:cs="Times New Roman"/>
          <w:sz w:val="28"/>
          <w:szCs w:val="28"/>
          <w:lang w:val="en-US"/>
        </w:rPr>
        <w:t>Task – 2</w:t>
      </w:r>
    </w:p>
    <w:p w14:paraId="09E7B384" w14:textId="589BE1D1" w:rsidR="00586837" w:rsidRPr="00C730B3" w:rsidRDefault="00525C9B" w:rsidP="00C730B3">
      <w:pPr>
        <w:pStyle w:val="NormalWeb"/>
        <w:spacing w:before="0" w:beforeAutospacing="0" w:after="0" w:afterAutospacing="0"/>
        <w:jc w:val="both"/>
        <w:textAlignment w:val="baseline"/>
        <w:rPr>
          <w:color w:val="000000"/>
          <w:sz w:val="28"/>
          <w:szCs w:val="28"/>
        </w:rPr>
      </w:pPr>
      <w:r w:rsidRPr="00C730B3">
        <w:rPr>
          <w:color w:val="000000"/>
          <w:sz w:val="28"/>
          <w:szCs w:val="28"/>
        </w:rPr>
        <w:t>1.</w:t>
      </w:r>
      <w:r w:rsidR="00586837" w:rsidRPr="00C730B3">
        <w:rPr>
          <w:color w:val="000000"/>
          <w:sz w:val="28"/>
          <w:szCs w:val="28"/>
        </w:rPr>
        <w:t xml:space="preserve">List 5 difference between Browser </w:t>
      </w:r>
      <w:proofErr w:type="gramStart"/>
      <w:r w:rsidR="00586837" w:rsidRPr="00C730B3">
        <w:rPr>
          <w:color w:val="000000"/>
          <w:sz w:val="28"/>
          <w:szCs w:val="28"/>
        </w:rPr>
        <w:t>JS(</w:t>
      </w:r>
      <w:proofErr w:type="gramEnd"/>
      <w:r w:rsidR="00586837" w:rsidRPr="00C730B3">
        <w:rPr>
          <w:color w:val="000000"/>
          <w:sz w:val="28"/>
          <w:szCs w:val="28"/>
        </w:rPr>
        <w:t>console) v Nodejs</w:t>
      </w:r>
    </w:p>
    <w:p w14:paraId="20A54B89" w14:textId="77777777" w:rsidR="000E23D7" w:rsidRPr="00C730B3" w:rsidRDefault="000E23D7" w:rsidP="00C730B3">
      <w:pPr>
        <w:pStyle w:val="NormalWeb"/>
        <w:spacing w:before="0" w:beforeAutospacing="0" w:after="0" w:afterAutospacing="0"/>
        <w:ind w:left="720"/>
        <w:jc w:val="both"/>
        <w:textAlignment w:val="baseline"/>
        <w:rPr>
          <w:color w:val="000000"/>
          <w:sz w:val="28"/>
          <w:szCs w:val="28"/>
        </w:rPr>
      </w:pPr>
    </w:p>
    <w:p w14:paraId="7C2824BB" w14:textId="6F32F460" w:rsidR="00586837" w:rsidRPr="00C730B3" w:rsidRDefault="00586837" w:rsidP="00C730B3">
      <w:pPr>
        <w:jc w:val="both"/>
        <w:rPr>
          <w:rFonts w:ascii="Times New Roman" w:hAnsi="Times New Roman" w:cs="Times New Roman"/>
          <w:b/>
          <w:bCs/>
          <w:sz w:val="28"/>
          <w:szCs w:val="28"/>
          <w:lang w:val="en-US"/>
        </w:rPr>
      </w:pPr>
      <w:r w:rsidRPr="00C730B3">
        <w:rPr>
          <w:rFonts w:ascii="Times New Roman" w:hAnsi="Times New Roman" w:cs="Times New Roman"/>
          <w:b/>
          <w:bCs/>
          <w:sz w:val="28"/>
          <w:szCs w:val="28"/>
          <w:lang w:val="en-US"/>
        </w:rPr>
        <w:t>Node Js</w:t>
      </w:r>
      <w:r w:rsidR="00525C9B" w:rsidRPr="00C730B3">
        <w:rPr>
          <w:rFonts w:ascii="Times New Roman" w:hAnsi="Times New Roman" w:cs="Times New Roman"/>
          <w:b/>
          <w:bCs/>
          <w:sz w:val="28"/>
          <w:szCs w:val="28"/>
          <w:lang w:val="en-US"/>
        </w:rPr>
        <w:t>.</w:t>
      </w:r>
    </w:p>
    <w:p w14:paraId="2C4B27F0" w14:textId="77777777" w:rsidR="00C730B3" w:rsidRPr="00C730B3" w:rsidRDefault="00C730B3" w:rsidP="00C730B3">
      <w:pPr>
        <w:pStyle w:val="ib"/>
        <w:numPr>
          <w:ilvl w:val="0"/>
          <w:numId w:val="4"/>
        </w:numPr>
        <w:shd w:val="clear" w:color="auto" w:fill="FFFFFF"/>
        <w:spacing w:before="480" w:beforeAutospacing="0" w:after="0" w:afterAutospacing="0" w:line="480" w:lineRule="atLeast"/>
        <w:ind w:left="1170"/>
        <w:jc w:val="both"/>
        <w:rPr>
          <w:color w:val="292929"/>
          <w:spacing w:val="-1"/>
          <w:sz w:val="28"/>
          <w:szCs w:val="28"/>
        </w:rPr>
      </w:pPr>
      <w:r w:rsidRPr="00C730B3">
        <w:rPr>
          <w:color w:val="292929"/>
          <w:spacing w:val="-1"/>
          <w:sz w:val="28"/>
          <w:szCs w:val="28"/>
        </w:rPr>
        <w:t xml:space="preserve">Node doesn’t have a predefined “window” object </w:t>
      </w:r>
      <w:proofErr w:type="gramStart"/>
      <w:r w:rsidRPr="00C730B3">
        <w:rPr>
          <w:color w:val="292929"/>
          <w:spacing w:val="-1"/>
          <w:sz w:val="28"/>
          <w:szCs w:val="28"/>
        </w:rPr>
        <w:t>cause</w:t>
      </w:r>
      <w:proofErr w:type="gramEnd"/>
      <w:r w:rsidRPr="00C730B3">
        <w:rPr>
          <w:color w:val="292929"/>
          <w:spacing w:val="-1"/>
          <w:sz w:val="28"/>
          <w:szCs w:val="28"/>
        </w:rPr>
        <w:t xml:space="preserve"> it doesn’t have a window to draw anything.</w:t>
      </w:r>
    </w:p>
    <w:p w14:paraId="5A47ED7D" w14:textId="77777777" w:rsidR="00C730B3" w:rsidRPr="00C730B3" w:rsidRDefault="00C730B3" w:rsidP="00C730B3">
      <w:pPr>
        <w:pStyle w:val="ib"/>
        <w:numPr>
          <w:ilvl w:val="0"/>
          <w:numId w:val="4"/>
        </w:numPr>
        <w:shd w:val="clear" w:color="auto" w:fill="FFFFFF"/>
        <w:spacing w:before="252" w:beforeAutospacing="0" w:after="0" w:afterAutospacing="0" w:line="480" w:lineRule="atLeast"/>
        <w:ind w:left="1170"/>
        <w:jc w:val="both"/>
        <w:rPr>
          <w:color w:val="292929"/>
          <w:spacing w:val="-1"/>
          <w:sz w:val="28"/>
          <w:szCs w:val="28"/>
        </w:rPr>
      </w:pPr>
      <w:r w:rsidRPr="00C730B3">
        <w:rPr>
          <w:color w:val="292929"/>
          <w:spacing w:val="-1"/>
          <w:sz w:val="28"/>
          <w:szCs w:val="28"/>
        </w:rPr>
        <w:t xml:space="preserve">“location” object is related to a particular </w:t>
      </w:r>
      <w:proofErr w:type="spellStart"/>
      <w:r w:rsidRPr="00C730B3">
        <w:rPr>
          <w:color w:val="292929"/>
          <w:spacing w:val="-1"/>
          <w:sz w:val="28"/>
          <w:szCs w:val="28"/>
        </w:rPr>
        <w:t>url</w:t>
      </w:r>
      <w:proofErr w:type="spellEnd"/>
      <w:r w:rsidRPr="00C730B3">
        <w:rPr>
          <w:color w:val="292929"/>
          <w:spacing w:val="-1"/>
          <w:sz w:val="28"/>
          <w:szCs w:val="28"/>
        </w:rPr>
        <w:t>; that means it is for page specific. So, node doesn’t require that.</w:t>
      </w:r>
    </w:p>
    <w:p w14:paraId="146EC34F" w14:textId="77777777" w:rsidR="00C730B3" w:rsidRPr="00C730B3" w:rsidRDefault="00C730B3" w:rsidP="00C730B3">
      <w:pPr>
        <w:pStyle w:val="ib"/>
        <w:numPr>
          <w:ilvl w:val="0"/>
          <w:numId w:val="4"/>
        </w:numPr>
        <w:shd w:val="clear" w:color="auto" w:fill="FFFFFF"/>
        <w:spacing w:before="252" w:beforeAutospacing="0" w:after="0" w:afterAutospacing="0" w:line="480" w:lineRule="atLeast"/>
        <w:ind w:left="1170"/>
        <w:jc w:val="both"/>
        <w:rPr>
          <w:color w:val="292929"/>
          <w:spacing w:val="-1"/>
          <w:sz w:val="28"/>
          <w:szCs w:val="28"/>
        </w:rPr>
      </w:pPr>
      <w:proofErr w:type="spellStart"/>
      <w:r w:rsidRPr="00C730B3">
        <w:rPr>
          <w:color w:val="292929"/>
          <w:spacing w:val="-1"/>
          <w:sz w:val="28"/>
          <w:szCs w:val="28"/>
        </w:rPr>
        <w:t>Ofcourse</w:t>
      </w:r>
      <w:proofErr w:type="spellEnd"/>
      <w:r w:rsidRPr="00C730B3">
        <w:rPr>
          <w:color w:val="292929"/>
          <w:spacing w:val="-1"/>
          <w:sz w:val="28"/>
          <w:szCs w:val="28"/>
        </w:rPr>
        <w:t xml:space="preserve"> Node doesn’t have “document” object also, </w:t>
      </w:r>
      <w:proofErr w:type="gramStart"/>
      <w:r w:rsidRPr="00C730B3">
        <w:rPr>
          <w:color w:val="292929"/>
          <w:spacing w:val="-1"/>
          <w:sz w:val="28"/>
          <w:szCs w:val="28"/>
        </w:rPr>
        <w:t>cause</w:t>
      </w:r>
      <w:proofErr w:type="gramEnd"/>
      <w:r w:rsidRPr="00C730B3">
        <w:rPr>
          <w:color w:val="292929"/>
          <w:spacing w:val="-1"/>
          <w:sz w:val="28"/>
          <w:szCs w:val="28"/>
        </w:rPr>
        <w:t xml:space="preserve"> it never have to render anything in a page.</w:t>
      </w:r>
    </w:p>
    <w:p w14:paraId="78475A94" w14:textId="77777777" w:rsidR="00C730B3" w:rsidRPr="00C730B3" w:rsidRDefault="00C730B3" w:rsidP="00C730B3">
      <w:pPr>
        <w:pStyle w:val="ib"/>
        <w:numPr>
          <w:ilvl w:val="0"/>
          <w:numId w:val="4"/>
        </w:numPr>
        <w:shd w:val="clear" w:color="auto" w:fill="FFFFFF"/>
        <w:spacing w:before="252" w:beforeAutospacing="0" w:after="0" w:afterAutospacing="0" w:line="480" w:lineRule="atLeast"/>
        <w:ind w:left="1170"/>
        <w:jc w:val="both"/>
        <w:rPr>
          <w:color w:val="292929"/>
          <w:spacing w:val="-1"/>
          <w:sz w:val="28"/>
          <w:szCs w:val="28"/>
        </w:rPr>
      </w:pPr>
      <w:r w:rsidRPr="00C730B3">
        <w:rPr>
          <w:color w:val="292929"/>
          <w:spacing w:val="-1"/>
          <w:sz w:val="28"/>
          <w:szCs w:val="28"/>
        </w:rPr>
        <w:t xml:space="preserve">Node has “global”, which is a predefined global object. It contains several functions that are not available in browsers, </w:t>
      </w:r>
      <w:proofErr w:type="gramStart"/>
      <w:r w:rsidRPr="00C730B3">
        <w:rPr>
          <w:color w:val="292929"/>
          <w:spacing w:val="-1"/>
          <w:sz w:val="28"/>
          <w:szCs w:val="28"/>
        </w:rPr>
        <w:t>cause</w:t>
      </w:r>
      <w:proofErr w:type="gramEnd"/>
      <w:r w:rsidRPr="00C730B3">
        <w:rPr>
          <w:color w:val="292929"/>
          <w:spacing w:val="-1"/>
          <w:sz w:val="28"/>
          <w:szCs w:val="28"/>
        </w:rPr>
        <w:t xml:space="preserve"> they are needed for server side works only.</w:t>
      </w:r>
    </w:p>
    <w:p w14:paraId="646AD866" w14:textId="77777777" w:rsidR="00C730B3" w:rsidRPr="00C730B3" w:rsidRDefault="00C730B3" w:rsidP="00C730B3">
      <w:pPr>
        <w:pStyle w:val="ib"/>
        <w:numPr>
          <w:ilvl w:val="0"/>
          <w:numId w:val="4"/>
        </w:numPr>
        <w:shd w:val="clear" w:color="auto" w:fill="FFFFFF"/>
        <w:spacing w:before="252" w:beforeAutospacing="0" w:after="0" w:afterAutospacing="0" w:line="480" w:lineRule="atLeast"/>
        <w:ind w:left="1170"/>
        <w:jc w:val="both"/>
        <w:rPr>
          <w:color w:val="292929"/>
          <w:spacing w:val="-1"/>
          <w:sz w:val="28"/>
          <w:szCs w:val="28"/>
        </w:rPr>
      </w:pPr>
      <w:r w:rsidRPr="00C730B3">
        <w:rPr>
          <w:color w:val="292929"/>
          <w:spacing w:val="-1"/>
          <w:sz w:val="28"/>
          <w:szCs w:val="28"/>
        </w:rPr>
        <w:t>“require” object is predefined in Node which is used to include modules in the app.</w:t>
      </w:r>
    </w:p>
    <w:p w14:paraId="71FCABFA" w14:textId="77777777" w:rsidR="00C730B3" w:rsidRDefault="00C730B3" w:rsidP="00C730B3">
      <w:pPr>
        <w:pStyle w:val="ib"/>
        <w:shd w:val="clear" w:color="auto" w:fill="FFFFFF"/>
        <w:spacing w:before="480" w:beforeAutospacing="0" w:after="0" w:afterAutospacing="0" w:line="480" w:lineRule="atLeast"/>
        <w:jc w:val="both"/>
        <w:rPr>
          <w:color w:val="292929"/>
          <w:spacing w:val="-1"/>
          <w:sz w:val="28"/>
          <w:szCs w:val="28"/>
        </w:rPr>
      </w:pPr>
      <w:r w:rsidRPr="00C730B3">
        <w:rPr>
          <w:color w:val="292929"/>
          <w:spacing w:val="-1"/>
          <w:sz w:val="28"/>
          <w:szCs w:val="28"/>
        </w:rPr>
        <w:t>In Node everything is a module. You must keep your code inside a module.</w:t>
      </w:r>
    </w:p>
    <w:p w14:paraId="59780381" w14:textId="77777777" w:rsidR="0086708B" w:rsidRPr="0086708B" w:rsidRDefault="0086708B" w:rsidP="0086708B">
      <w:pPr>
        <w:shd w:val="clear" w:color="auto" w:fill="FFFFFF"/>
        <w:spacing w:before="413" w:after="0" w:line="240" w:lineRule="auto"/>
        <w:jc w:val="both"/>
        <w:outlineLvl w:val="1"/>
        <w:rPr>
          <w:rFonts w:ascii="Times New Roman" w:eastAsia="Times New Roman" w:hAnsi="Times New Roman" w:cs="Times New Roman"/>
          <w:color w:val="292929"/>
          <w:sz w:val="28"/>
          <w:szCs w:val="28"/>
          <w:lang w:eastAsia="en-IN" w:bidi="ta-IN"/>
        </w:rPr>
      </w:pPr>
      <w:r w:rsidRPr="0086708B">
        <w:rPr>
          <w:rFonts w:ascii="Times New Roman" w:eastAsia="Times New Roman" w:hAnsi="Times New Roman" w:cs="Times New Roman"/>
          <w:b/>
          <w:bCs/>
          <w:color w:val="292929"/>
          <w:sz w:val="28"/>
          <w:szCs w:val="28"/>
          <w:lang w:eastAsia="en-IN" w:bidi="ta-IN"/>
        </w:rPr>
        <w:t xml:space="preserve">Browser </w:t>
      </w:r>
      <w:proofErr w:type="spellStart"/>
      <w:proofErr w:type="gramStart"/>
      <w:r w:rsidRPr="0086708B">
        <w:rPr>
          <w:rFonts w:ascii="Times New Roman" w:eastAsia="Times New Roman" w:hAnsi="Times New Roman" w:cs="Times New Roman"/>
          <w:b/>
          <w:bCs/>
          <w:color w:val="292929"/>
          <w:sz w:val="28"/>
          <w:szCs w:val="28"/>
          <w:lang w:eastAsia="en-IN" w:bidi="ta-IN"/>
        </w:rPr>
        <w:t>js</w:t>
      </w:r>
      <w:proofErr w:type="spellEnd"/>
      <w:r w:rsidRPr="0086708B">
        <w:rPr>
          <w:rFonts w:ascii="Times New Roman" w:eastAsia="Times New Roman" w:hAnsi="Times New Roman" w:cs="Times New Roman"/>
          <w:b/>
          <w:bCs/>
          <w:color w:val="292929"/>
          <w:sz w:val="28"/>
          <w:szCs w:val="28"/>
          <w:lang w:eastAsia="en-IN" w:bidi="ta-IN"/>
        </w:rPr>
        <w:t>(</w:t>
      </w:r>
      <w:proofErr w:type="gramEnd"/>
      <w:r w:rsidRPr="0086708B">
        <w:rPr>
          <w:rFonts w:ascii="Times New Roman" w:eastAsia="Times New Roman" w:hAnsi="Times New Roman" w:cs="Times New Roman"/>
          <w:b/>
          <w:bCs/>
          <w:color w:val="292929"/>
          <w:sz w:val="28"/>
          <w:szCs w:val="28"/>
          <w:lang w:eastAsia="en-IN" w:bidi="ta-IN"/>
        </w:rPr>
        <w:t>Console) :</w:t>
      </w:r>
    </w:p>
    <w:p w14:paraId="6C2B47F3" w14:textId="77777777" w:rsidR="0086708B" w:rsidRPr="0086708B" w:rsidRDefault="0086708B" w:rsidP="0086708B">
      <w:pPr>
        <w:numPr>
          <w:ilvl w:val="0"/>
          <w:numId w:val="5"/>
        </w:numPr>
        <w:shd w:val="clear" w:color="auto" w:fill="FFFFFF"/>
        <w:spacing w:before="206" w:after="0" w:line="240" w:lineRule="auto"/>
        <w:ind w:left="1170"/>
        <w:jc w:val="both"/>
        <w:rPr>
          <w:rFonts w:ascii="Times New Roman" w:eastAsia="Times New Roman" w:hAnsi="Times New Roman" w:cs="Times New Roman"/>
          <w:color w:val="292929"/>
          <w:spacing w:val="-1"/>
          <w:sz w:val="28"/>
          <w:szCs w:val="28"/>
          <w:lang w:eastAsia="en-IN" w:bidi="ta-IN"/>
        </w:rPr>
      </w:pPr>
      <w:r w:rsidRPr="0086708B">
        <w:rPr>
          <w:rFonts w:ascii="Times New Roman" w:eastAsia="Times New Roman" w:hAnsi="Times New Roman" w:cs="Times New Roman"/>
          <w:color w:val="292929"/>
          <w:spacing w:val="-1"/>
          <w:sz w:val="28"/>
          <w:szCs w:val="28"/>
          <w:lang w:eastAsia="en-IN" w:bidi="ta-IN"/>
        </w:rPr>
        <w:t>“window” is a predefined global object which has functions and attributes, that have to deal with window that has been drawn.</w:t>
      </w:r>
    </w:p>
    <w:p w14:paraId="5374182F" w14:textId="77777777" w:rsidR="0086708B" w:rsidRPr="0086708B" w:rsidRDefault="0086708B" w:rsidP="0086708B">
      <w:pPr>
        <w:numPr>
          <w:ilvl w:val="0"/>
          <w:numId w:val="5"/>
        </w:numPr>
        <w:shd w:val="clear" w:color="auto" w:fill="FFFFFF"/>
        <w:spacing w:before="252" w:after="0" w:line="240" w:lineRule="auto"/>
        <w:ind w:left="1170"/>
        <w:jc w:val="both"/>
        <w:rPr>
          <w:rFonts w:ascii="Times New Roman" w:eastAsia="Times New Roman" w:hAnsi="Times New Roman" w:cs="Times New Roman"/>
          <w:color w:val="292929"/>
          <w:spacing w:val="-1"/>
          <w:sz w:val="28"/>
          <w:szCs w:val="28"/>
          <w:lang w:eastAsia="en-IN" w:bidi="ta-IN"/>
        </w:rPr>
      </w:pPr>
      <w:r w:rsidRPr="0086708B">
        <w:rPr>
          <w:rFonts w:ascii="Times New Roman" w:eastAsia="Times New Roman" w:hAnsi="Times New Roman" w:cs="Times New Roman"/>
          <w:color w:val="292929"/>
          <w:spacing w:val="-1"/>
          <w:sz w:val="28"/>
          <w:szCs w:val="28"/>
          <w:lang w:eastAsia="en-IN" w:bidi="ta-IN"/>
        </w:rPr>
        <w:t xml:space="preserve">“location” is another predefined object in browsers, that has all the information about the </w:t>
      </w:r>
      <w:proofErr w:type="spellStart"/>
      <w:r w:rsidRPr="0086708B">
        <w:rPr>
          <w:rFonts w:ascii="Times New Roman" w:eastAsia="Times New Roman" w:hAnsi="Times New Roman" w:cs="Times New Roman"/>
          <w:color w:val="292929"/>
          <w:spacing w:val="-1"/>
          <w:sz w:val="28"/>
          <w:szCs w:val="28"/>
          <w:lang w:eastAsia="en-IN" w:bidi="ta-IN"/>
        </w:rPr>
        <w:t>url</w:t>
      </w:r>
      <w:proofErr w:type="spellEnd"/>
      <w:r w:rsidRPr="0086708B">
        <w:rPr>
          <w:rFonts w:ascii="Times New Roman" w:eastAsia="Times New Roman" w:hAnsi="Times New Roman" w:cs="Times New Roman"/>
          <w:color w:val="292929"/>
          <w:spacing w:val="-1"/>
          <w:sz w:val="28"/>
          <w:szCs w:val="28"/>
          <w:lang w:eastAsia="en-IN" w:bidi="ta-IN"/>
        </w:rPr>
        <w:t xml:space="preserve"> we have loaded.</w:t>
      </w:r>
    </w:p>
    <w:p w14:paraId="27D093EC" w14:textId="77777777" w:rsidR="0086708B" w:rsidRPr="0086708B" w:rsidRDefault="0086708B" w:rsidP="0086708B">
      <w:pPr>
        <w:numPr>
          <w:ilvl w:val="0"/>
          <w:numId w:val="5"/>
        </w:numPr>
        <w:shd w:val="clear" w:color="auto" w:fill="FFFFFF"/>
        <w:spacing w:before="252" w:after="0" w:line="240" w:lineRule="auto"/>
        <w:ind w:left="1170"/>
        <w:jc w:val="both"/>
        <w:rPr>
          <w:rFonts w:ascii="Times New Roman" w:eastAsia="Times New Roman" w:hAnsi="Times New Roman" w:cs="Times New Roman"/>
          <w:color w:val="292929"/>
          <w:spacing w:val="-1"/>
          <w:sz w:val="28"/>
          <w:szCs w:val="28"/>
          <w:lang w:eastAsia="en-IN" w:bidi="ta-IN"/>
        </w:rPr>
      </w:pPr>
      <w:r w:rsidRPr="0086708B">
        <w:rPr>
          <w:rFonts w:ascii="Times New Roman" w:eastAsia="Times New Roman" w:hAnsi="Times New Roman" w:cs="Times New Roman"/>
          <w:color w:val="292929"/>
          <w:spacing w:val="-1"/>
          <w:sz w:val="28"/>
          <w:szCs w:val="28"/>
          <w:lang w:eastAsia="en-IN" w:bidi="ta-IN"/>
        </w:rPr>
        <w:t>“document”, which is also another predefined global variable in browsers, has the html which is rendered.</w:t>
      </w:r>
    </w:p>
    <w:p w14:paraId="07C79E34" w14:textId="77777777" w:rsidR="0086708B" w:rsidRPr="0086708B" w:rsidRDefault="0086708B" w:rsidP="0086708B">
      <w:pPr>
        <w:numPr>
          <w:ilvl w:val="0"/>
          <w:numId w:val="5"/>
        </w:numPr>
        <w:shd w:val="clear" w:color="auto" w:fill="FFFFFF"/>
        <w:spacing w:before="252" w:after="0" w:line="240" w:lineRule="auto"/>
        <w:ind w:left="1170"/>
        <w:jc w:val="both"/>
        <w:rPr>
          <w:rFonts w:ascii="Times New Roman" w:eastAsia="Times New Roman" w:hAnsi="Times New Roman" w:cs="Times New Roman"/>
          <w:color w:val="292929"/>
          <w:spacing w:val="-1"/>
          <w:sz w:val="28"/>
          <w:szCs w:val="28"/>
          <w:lang w:eastAsia="en-IN" w:bidi="ta-IN"/>
        </w:rPr>
      </w:pPr>
      <w:r w:rsidRPr="0086708B">
        <w:rPr>
          <w:rFonts w:ascii="Times New Roman" w:eastAsia="Times New Roman" w:hAnsi="Times New Roman" w:cs="Times New Roman"/>
          <w:color w:val="292929"/>
          <w:spacing w:val="-1"/>
          <w:sz w:val="28"/>
          <w:szCs w:val="28"/>
          <w:lang w:eastAsia="en-IN" w:bidi="ta-IN"/>
        </w:rPr>
        <w:t>Browsers may have an object named “global”, but it will be the exact one as “window”.</w:t>
      </w:r>
    </w:p>
    <w:p w14:paraId="100CDFB9" w14:textId="77777777" w:rsidR="0086708B" w:rsidRPr="0086708B" w:rsidRDefault="0086708B" w:rsidP="0086708B">
      <w:pPr>
        <w:numPr>
          <w:ilvl w:val="0"/>
          <w:numId w:val="5"/>
        </w:numPr>
        <w:shd w:val="clear" w:color="auto" w:fill="FFFFFF"/>
        <w:spacing w:before="252" w:after="0" w:line="240" w:lineRule="auto"/>
        <w:ind w:left="1170"/>
        <w:jc w:val="both"/>
        <w:rPr>
          <w:rFonts w:ascii="Times New Roman" w:eastAsia="Times New Roman" w:hAnsi="Times New Roman" w:cs="Times New Roman"/>
          <w:color w:val="292929"/>
          <w:spacing w:val="-1"/>
          <w:sz w:val="28"/>
          <w:szCs w:val="28"/>
          <w:lang w:eastAsia="en-IN" w:bidi="ta-IN"/>
        </w:rPr>
      </w:pPr>
      <w:r w:rsidRPr="0086708B">
        <w:rPr>
          <w:rFonts w:ascii="Times New Roman" w:eastAsia="Times New Roman" w:hAnsi="Times New Roman" w:cs="Times New Roman"/>
          <w:color w:val="292929"/>
          <w:spacing w:val="-1"/>
          <w:sz w:val="28"/>
          <w:szCs w:val="28"/>
          <w:lang w:eastAsia="en-IN" w:bidi="ta-IN"/>
        </w:rPr>
        <w:lastRenderedPageBreak/>
        <w:t>Browsers don’t have “require” predefined. You may include it in your app for asynchronous file loading.</w:t>
      </w:r>
    </w:p>
    <w:p w14:paraId="58EF83D6" w14:textId="77777777" w:rsidR="0086708B" w:rsidRPr="0086708B" w:rsidRDefault="0086708B" w:rsidP="0086708B">
      <w:pPr>
        <w:numPr>
          <w:ilvl w:val="0"/>
          <w:numId w:val="5"/>
        </w:numPr>
        <w:shd w:val="clear" w:color="auto" w:fill="FFFFFF"/>
        <w:spacing w:before="252" w:after="0" w:line="240" w:lineRule="auto"/>
        <w:ind w:left="1170"/>
        <w:jc w:val="both"/>
        <w:rPr>
          <w:rFonts w:ascii="Times New Roman" w:eastAsia="Times New Roman" w:hAnsi="Times New Roman" w:cs="Times New Roman"/>
          <w:color w:val="292929"/>
          <w:spacing w:val="-1"/>
          <w:sz w:val="28"/>
          <w:szCs w:val="28"/>
          <w:lang w:eastAsia="en-IN" w:bidi="ta-IN"/>
        </w:rPr>
      </w:pPr>
      <w:proofErr w:type="spellStart"/>
      <w:r w:rsidRPr="0086708B">
        <w:rPr>
          <w:rFonts w:ascii="Times New Roman" w:eastAsia="Times New Roman" w:hAnsi="Times New Roman" w:cs="Times New Roman"/>
          <w:color w:val="292929"/>
          <w:spacing w:val="-1"/>
          <w:sz w:val="28"/>
          <w:szCs w:val="28"/>
          <w:lang w:eastAsia="en-IN" w:bidi="ta-IN"/>
        </w:rPr>
        <w:t>Moduling</w:t>
      </w:r>
      <w:proofErr w:type="spellEnd"/>
      <w:r w:rsidRPr="0086708B">
        <w:rPr>
          <w:rFonts w:ascii="Times New Roman" w:eastAsia="Times New Roman" w:hAnsi="Times New Roman" w:cs="Times New Roman"/>
          <w:color w:val="292929"/>
          <w:spacing w:val="-1"/>
          <w:sz w:val="28"/>
          <w:szCs w:val="28"/>
          <w:lang w:eastAsia="en-IN" w:bidi="ta-IN"/>
        </w:rPr>
        <w:t xml:space="preserve"> is not mandatory in </w:t>
      </w:r>
      <w:proofErr w:type="gramStart"/>
      <w:r w:rsidRPr="0086708B">
        <w:rPr>
          <w:rFonts w:ascii="Times New Roman" w:eastAsia="Times New Roman" w:hAnsi="Times New Roman" w:cs="Times New Roman"/>
          <w:color w:val="292929"/>
          <w:spacing w:val="-1"/>
          <w:sz w:val="28"/>
          <w:szCs w:val="28"/>
          <w:lang w:eastAsia="en-IN" w:bidi="ta-IN"/>
        </w:rPr>
        <w:t>client side</w:t>
      </w:r>
      <w:proofErr w:type="gramEnd"/>
      <w:r w:rsidRPr="0086708B">
        <w:rPr>
          <w:rFonts w:ascii="Times New Roman" w:eastAsia="Times New Roman" w:hAnsi="Times New Roman" w:cs="Times New Roman"/>
          <w:color w:val="292929"/>
          <w:spacing w:val="-1"/>
          <w:sz w:val="28"/>
          <w:szCs w:val="28"/>
          <w:lang w:eastAsia="en-IN" w:bidi="ta-IN"/>
        </w:rPr>
        <w:t xml:space="preserve"> JavaScript, i.e. in browsers.</w:t>
      </w:r>
    </w:p>
    <w:p w14:paraId="77A19B74" w14:textId="77777777" w:rsidR="0086708B" w:rsidRDefault="0086708B" w:rsidP="0086708B">
      <w:pPr>
        <w:shd w:val="clear" w:color="auto" w:fill="FFFFFF"/>
        <w:spacing w:before="480" w:after="0" w:line="240" w:lineRule="auto"/>
        <w:jc w:val="both"/>
        <w:rPr>
          <w:rFonts w:ascii="Times New Roman" w:eastAsia="Times New Roman" w:hAnsi="Times New Roman" w:cs="Times New Roman"/>
          <w:color w:val="292929"/>
          <w:spacing w:val="-1"/>
          <w:sz w:val="28"/>
          <w:szCs w:val="28"/>
          <w:lang w:eastAsia="en-IN" w:bidi="ta-IN"/>
        </w:rPr>
      </w:pPr>
      <w:r w:rsidRPr="0086708B">
        <w:rPr>
          <w:rFonts w:ascii="Times New Roman" w:eastAsia="Times New Roman" w:hAnsi="Times New Roman" w:cs="Times New Roman"/>
          <w:color w:val="292929"/>
          <w:spacing w:val="-1"/>
          <w:sz w:val="28"/>
          <w:szCs w:val="28"/>
          <w:lang w:eastAsia="en-IN" w:bidi="ta-IN"/>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14:paraId="5368FEBD" w14:textId="330126C6" w:rsidR="00761D9F" w:rsidRDefault="0086708B" w:rsidP="000C49E8">
      <w:pPr>
        <w:shd w:val="clear" w:color="auto" w:fill="FFFFFF"/>
        <w:spacing w:before="480" w:after="0" w:line="240" w:lineRule="auto"/>
        <w:jc w:val="both"/>
        <w:rPr>
          <w:rFonts w:ascii="Times New Roman" w:hAnsi="Times New Roman" w:cs="Times New Roman"/>
          <w:sz w:val="28"/>
          <w:szCs w:val="28"/>
        </w:rPr>
      </w:pPr>
      <w:r>
        <w:rPr>
          <w:rFonts w:ascii="Times New Roman" w:eastAsia="Times New Roman" w:hAnsi="Times New Roman" w:cs="Times New Roman"/>
          <w:color w:val="292929"/>
          <w:spacing w:val="-1"/>
          <w:sz w:val="28"/>
          <w:szCs w:val="28"/>
          <w:lang w:eastAsia="en-IN" w:bidi="ta-IN"/>
        </w:rPr>
        <w:t>2.</w:t>
      </w:r>
      <w:r w:rsidR="007F7F33" w:rsidRPr="007F7F33">
        <w:rPr>
          <w:rFonts w:ascii="Arial" w:hAnsi="Arial" w:cs="Arial"/>
          <w:color w:val="000000"/>
          <w:sz w:val="20"/>
          <w:szCs w:val="20"/>
        </w:rPr>
        <w:t xml:space="preserve"> </w:t>
      </w:r>
      <w:r w:rsidR="007F7F33" w:rsidRPr="007F7F33">
        <w:rPr>
          <w:rFonts w:ascii="Times New Roman" w:hAnsi="Times New Roman" w:cs="Times New Roman"/>
          <w:sz w:val="28"/>
          <w:szCs w:val="28"/>
        </w:rPr>
        <w:t>watch &amp; summary 5 points</w:t>
      </w:r>
      <w:r w:rsidR="00761D9F">
        <w:rPr>
          <w:rFonts w:ascii="Times New Roman" w:hAnsi="Times New Roman" w:cs="Times New Roman"/>
          <w:sz w:val="28"/>
          <w:szCs w:val="28"/>
        </w:rPr>
        <w:t>.</w:t>
      </w:r>
    </w:p>
    <w:p w14:paraId="08F07700" w14:textId="75DDCE29" w:rsidR="00982FF3" w:rsidRDefault="003A2FB6" w:rsidP="00982FF3">
      <w:pPr>
        <w:pStyle w:val="ListParagraph"/>
        <w:numPr>
          <w:ilvl w:val="0"/>
          <w:numId w:val="11"/>
        </w:numPr>
        <w:shd w:val="clear" w:color="auto" w:fill="FFFFFF"/>
        <w:spacing w:before="480" w:after="0" w:line="240" w:lineRule="auto"/>
        <w:jc w:val="both"/>
        <w:rPr>
          <w:rFonts w:ascii="Times New Roman" w:hAnsi="Times New Roman" w:cs="Times New Roman"/>
          <w:sz w:val="28"/>
          <w:szCs w:val="28"/>
        </w:rPr>
      </w:pPr>
      <w:r>
        <w:rPr>
          <w:rFonts w:ascii="Times New Roman" w:hAnsi="Times New Roman" w:cs="Times New Roman"/>
          <w:sz w:val="28"/>
          <w:szCs w:val="28"/>
        </w:rPr>
        <w:t>Parsing is important in website developmen</w:t>
      </w:r>
      <w:r w:rsidR="007234F7">
        <w:rPr>
          <w:rFonts w:ascii="Times New Roman" w:hAnsi="Times New Roman" w:cs="Times New Roman"/>
          <w:sz w:val="28"/>
          <w:szCs w:val="28"/>
        </w:rPr>
        <w:t>t</w:t>
      </w:r>
    </w:p>
    <w:p w14:paraId="441C3E25" w14:textId="0740F192" w:rsidR="007234F7" w:rsidRDefault="007234F7" w:rsidP="007234F7">
      <w:pPr>
        <w:pStyle w:val="ListParagraph"/>
        <w:shd w:val="clear" w:color="auto" w:fill="FFFFFF"/>
        <w:spacing w:before="48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1.HTML Parsing</w:t>
      </w:r>
    </w:p>
    <w:p w14:paraId="09BB2BD7" w14:textId="2441BC5C" w:rsidR="007234F7" w:rsidRDefault="007234F7" w:rsidP="007234F7">
      <w:pPr>
        <w:pStyle w:val="ListParagraph"/>
        <w:shd w:val="clear" w:color="auto" w:fill="FFFFFF"/>
        <w:spacing w:before="48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2.CSS Parsing </w:t>
      </w:r>
    </w:p>
    <w:p w14:paraId="105F87DC" w14:textId="0424E8AD" w:rsidR="00825F7F" w:rsidRDefault="00825F7F" w:rsidP="007234F7">
      <w:pPr>
        <w:pStyle w:val="ListParagraph"/>
        <w:shd w:val="clear" w:color="auto" w:fill="FFFFFF"/>
        <w:spacing w:before="480" w:after="0" w:line="240" w:lineRule="auto"/>
        <w:jc w:val="both"/>
        <w:rPr>
          <w:rFonts w:ascii="Times New Roman" w:hAnsi="Times New Roman" w:cs="Times New Roman"/>
          <w:sz w:val="28"/>
          <w:szCs w:val="28"/>
        </w:rPr>
      </w:pPr>
      <w:r>
        <w:rPr>
          <w:rFonts w:ascii="Times New Roman" w:hAnsi="Times New Roman" w:cs="Times New Roman"/>
          <w:sz w:val="28"/>
          <w:szCs w:val="28"/>
        </w:rPr>
        <w:t>Parsing is nothing but a DOM Tree (Do</w:t>
      </w:r>
      <w:r w:rsidR="00DA6E57">
        <w:rPr>
          <w:rFonts w:ascii="Times New Roman" w:hAnsi="Times New Roman" w:cs="Times New Roman"/>
          <w:sz w:val="28"/>
          <w:szCs w:val="28"/>
        </w:rPr>
        <w:t>cument Object Model) used to create a Dynamic</w:t>
      </w:r>
      <w:r w:rsidR="00182026">
        <w:rPr>
          <w:rFonts w:ascii="Times New Roman" w:hAnsi="Times New Roman" w:cs="Times New Roman"/>
          <w:sz w:val="28"/>
          <w:szCs w:val="28"/>
        </w:rPr>
        <w:t xml:space="preserve"> HTML Element.</w:t>
      </w:r>
    </w:p>
    <w:p w14:paraId="60F7165B" w14:textId="357A2BD5" w:rsidR="00182026" w:rsidRDefault="001E5FEF" w:rsidP="00182026">
      <w:pPr>
        <w:pStyle w:val="ListParagraph"/>
        <w:numPr>
          <w:ilvl w:val="0"/>
          <w:numId w:val="11"/>
        </w:numPr>
        <w:shd w:val="clear" w:color="auto" w:fill="FFFFFF"/>
        <w:spacing w:before="480" w:after="0" w:line="240" w:lineRule="auto"/>
        <w:jc w:val="both"/>
        <w:rPr>
          <w:rFonts w:ascii="Times New Roman" w:hAnsi="Times New Roman" w:cs="Times New Roman"/>
          <w:sz w:val="28"/>
          <w:szCs w:val="28"/>
        </w:rPr>
      </w:pPr>
      <w:r>
        <w:rPr>
          <w:rFonts w:ascii="Times New Roman" w:hAnsi="Times New Roman" w:cs="Times New Roman"/>
          <w:sz w:val="28"/>
          <w:szCs w:val="28"/>
        </w:rPr>
        <w:t>DOM Tree (Render Tree/ Frame Tree)</w:t>
      </w:r>
    </w:p>
    <w:p w14:paraId="62D16F0F" w14:textId="46E4BAC6" w:rsidR="001E5FEF" w:rsidRDefault="006775FC" w:rsidP="00182026">
      <w:pPr>
        <w:pStyle w:val="ListParagraph"/>
        <w:numPr>
          <w:ilvl w:val="0"/>
          <w:numId w:val="11"/>
        </w:numPr>
        <w:shd w:val="clear" w:color="auto" w:fill="FFFFFF"/>
        <w:spacing w:before="48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Layout – Computes where a node will be on the screen or </w:t>
      </w:r>
      <w:r w:rsidR="00500974">
        <w:rPr>
          <w:rFonts w:ascii="Times New Roman" w:hAnsi="Times New Roman" w:cs="Times New Roman"/>
          <w:sz w:val="28"/>
          <w:szCs w:val="28"/>
        </w:rPr>
        <w:t>website</w:t>
      </w:r>
    </w:p>
    <w:p w14:paraId="16A46DD8" w14:textId="4F91B19E" w:rsidR="00500974" w:rsidRDefault="00500974" w:rsidP="00182026">
      <w:pPr>
        <w:pStyle w:val="ListParagraph"/>
        <w:numPr>
          <w:ilvl w:val="0"/>
          <w:numId w:val="11"/>
        </w:numPr>
        <w:shd w:val="clear" w:color="auto" w:fill="FFFFFF"/>
        <w:spacing w:before="480" w:after="0" w:line="240" w:lineRule="auto"/>
        <w:jc w:val="both"/>
        <w:rPr>
          <w:rFonts w:ascii="Times New Roman" w:hAnsi="Times New Roman" w:cs="Times New Roman"/>
          <w:sz w:val="28"/>
          <w:szCs w:val="28"/>
        </w:rPr>
      </w:pPr>
      <w:r>
        <w:rPr>
          <w:rFonts w:ascii="Times New Roman" w:hAnsi="Times New Roman" w:cs="Times New Roman"/>
          <w:sz w:val="28"/>
          <w:szCs w:val="28"/>
        </w:rPr>
        <w:t>Painting – Computes Bitmaps and composites to Screen or website</w:t>
      </w:r>
    </w:p>
    <w:p w14:paraId="7BB536FC" w14:textId="7F834859" w:rsidR="00500974" w:rsidRDefault="00617B10" w:rsidP="00182026">
      <w:pPr>
        <w:pStyle w:val="ListParagraph"/>
        <w:numPr>
          <w:ilvl w:val="0"/>
          <w:numId w:val="11"/>
        </w:numPr>
        <w:shd w:val="clear" w:color="auto" w:fill="FFFFFF"/>
        <w:spacing w:before="48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Types of trees are available in the </w:t>
      </w:r>
      <w:r w:rsidR="000E5CB1">
        <w:rPr>
          <w:rFonts w:ascii="Times New Roman" w:hAnsi="Times New Roman" w:cs="Times New Roman"/>
          <w:sz w:val="28"/>
          <w:szCs w:val="28"/>
        </w:rPr>
        <w:t xml:space="preserve">Render Tree they are used to create objects, styles, layers, </w:t>
      </w:r>
      <w:r w:rsidR="00C309EF">
        <w:rPr>
          <w:rFonts w:ascii="Times New Roman" w:hAnsi="Times New Roman" w:cs="Times New Roman"/>
          <w:sz w:val="28"/>
          <w:szCs w:val="28"/>
        </w:rPr>
        <w:t xml:space="preserve">Line boxes it is very important </w:t>
      </w:r>
    </w:p>
    <w:p w14:paraId="2AF8EFC1" w14:textId="77777777" w:rsidR="00C309EF" w:rsidRDefault="00C309EF" w:rsidP="00C309EF">
      <w:pPr>
        <w:pStyle w:val="ListParagraph"/>
        <w:shd w:val="clear" w:color="auto" w:fill="FFFFFF"/>
        <w:spacing w:before="480" w:after="0" w:line="240" w:lineRule="auto"/>
        <w:jc w:val="both"/>
        <w:rPr>
          <w:rFonts w:ascii="Times New Roman" w:hAnsi="Times New Roman" w:cs="Times New Roman"/>
          <w:sz w:val="28"/>
          <w:szCs w:val="28"/>
        </w:rPr>
      </w:pPr>
    </w:p>
    <w:p w14:paraId="496069A3" w14:textId="77777777" w:rsidR="00182026" w:rsidRPr="00182026" w:rsidRDefault="00182026" w:rsidP="00182026">
      <w:pPr>
        <w:shd w:val="clear" w:color="auto" w:fill="FFFFFF"/>
        <w:spacing w:before="480" w:after="0" w:line="240" w:lineRule="auto"/>
        <w:jc w:val="both"/>
        <w:rPr>
          <w:rFonts w:ascii="Times New Roman" w:hAnsi="Times New Roman" w:cs="Times New Roman"/>
          <w:sz w:val="28"/>
          <w:szCs w:val="28"/>
        </w:rPr>
      </w:pPr>
    </w:p>
    <w:p w14:paraId="5529D7DF" w14:textId="07BF50CC" w:rsidR="00302690" w:rsidRDefault="00302690" w:rsidP="00302690">
      <w:pPr>
        <w:pStyle w:val="Heading1"/>
        <w:shd w:val="clear" w:color="auto" w:fill="FFFFFF"/>
        <w:spacing w:before="0"/>
        <w:textAlignment w:val="baseline"/>
        <w:rPr>
          <w:rFonts w:ascii="Times New Roman" w:hAnsi="Times New Roman" w:cs="Times New Roman"/>
          <w:color w:val="auto"/>
          <w:sz w:val="28"/>
          <w:szCs w:val="28"/>
        </w:rPr>
      </w:pPr>
      <w:r w:rsidRPr="00143A0D">
        <w:rPr>
          <w:rFonts w:ascii="Times New Roman" w:hAnsi="Times New Roman" w:cs="Times New Roman"/>
          <w:color w:val="auto"/>
          <w:sz w:val="28"/>
          <w:szCs w:val="28"/>
        </w:rPr>
        <w:t>3.</w:t>
      </w:r>
      <w:r w:rsidRPr="00143A0D">
        <w:rPr>
          <w:rFonts w:ascii="Segoe UI" w:hAnsi="Segoe UI" w:cs="Segoe UI"/>
          <w:color w:val="auto"/>
        </w:rPr>
        <w:t xml:space="preserve"> </w:t>
      </w:r>
      <w:hyperlink r:id="rId5" w:history="1">
        <w:r w:rsidRPr="00302690">
          <w:rPr>
            <w:rStyle w:val="Hyperlink"/>
            <w:rFonts w:ascii="Times New Roman" w:hAnsi="Times New Roman" w:cs="Times New Roman"/>
            <w:color w:val="auto"/>
            <w:sz w:val="28"/>
            <w:szCs w:val="28"/>
            <w:u w:val="none"/>
            <w:bdr w:val="none" w:sz="0" w:space="0" w:color="auto" w:frame="1"/>
          </w:rPr>
          <w:t>Is it necessary to write HEAD, BODY and HTML tags?</w:t>
        </w:r>
      </w:hyperlink>
    </w:p>
    <w:p w14:paraId="7476C9D4" w14:textId="00AB4864" w:rsidR="00B13978" w:rsidRPr="00B13978" w:rsidRDefault="00B13978" w:rsidP="00B13978">
      <w:pPr>
        <w:shd w:val="clear" w:color="auto" w:fill="FFFFFF"/>
        <w:spacing w:after="0" w:afterAutospacing="1" w:line="240" w:lineRule="auto"/>
        <w:textAlignment w:val="baseline"/>
        <w:rPr>
          <w:rFonts w:ascii="Times New Roman" w:eastAsia="Times New Roman" w:hAnsi="Times New Roman" w:cs="Times New Roman"/>
          <w:sz w:val="28"/>
          <w:szCs w:val="28"/>
          <w:lang w:eastAsia="en-IN" w:bidi="ta-IN"/>
        </w:rPr>
      </w:pPr>
      <w:r>
        <w:rPr>
          <w:rFonts w:ascii="Times New Roman" w:eastAsia="Times New Roman" w:hAnsi="Times New Roman" w:cs="Times New Roman"/>
          <w:sz w:val="28"/>
          <w:szCs w:val="28"/>
          <w:lang w:eastAsia="en-IN" w:bidi="ta-IN"/>
        </w:rPr>
        <w:t xml:space="preserve">                    </w:t>
      </w:r>
      <w:r w:rsidRPr="00B13978">
        <w:rPr>
          <w:rFonts w:ascii="Times New Roman" w:eastAsia="Times New Roman" w:hAnsi="Times New Roman" w:cs="Times New Roman"/>
          <w:sz w:val="28"/>
          <w:szCs w:val="28"/>
          <w:lang w:eastAsia="en-IN" w:bidi="ta-IN"/>
        </w:rPr>
        <w:t>Omitting the </w:t>
      </w:r>
      <w:r w:rsidRPr="00B13978">
        <w:rPr>
          <w:rFonts w:ascii="Times New Roman" w:eastAsia="Times New Roman" w:hAnsi="Times New Roman" w:cs="Times New Roman"/>
          <w:sz w:val="28"/>
          <w:szCs w:val="28"/>
          <w:bdr w:val="none" w:sz="0" w:space="0" w:color="auto" w:frame="1"/>
          <w:lang w:eastAsia="en-IN" w:bidi="ta-IN"/>
        </w:rPr>
        <w:t>html</w:t>
      </w:r>
      <w:r w:rsidRPr="00B13978">
        <w:rPr>
          <w:rFonts w:ascii="Times New Roman" w:eastAsia="Times New Roman" w:hAnsi="Times New Roman" w:cs="Times New Roman"/>
          <w:sz w:val="28"/>
          <w:szCs w:val="28"/>
          <w:lang w:eastAsia="en-IN" w:bidi="ta-IN"/>
        </w:rPr>
        <w:t>, </w:t>
      </w:r>
      <w:r w:rsidRPr="00B13978">
        <w:rPr>
          <w:rFonts w:ascii="Times New Roman" w:eastAsia="Times New Roman" w:hAnsi="Times New Roman" w:cs="Times New Roman"/>
          <w:sz w:val="28"/>
          <w:szCs w:val="28"/>
          <w:bdr w:val="none" w:sz="0" w:space="0" w:color="auto" w:frame="1"/>
          <w:lang w:eastAsia="en-IN" w:bidi="ta-IN"/>
        </w:rPr>
        <w:t>head</w:t>
      </w:r>
      <w:r w:rsidRPr="00B13978">
        <w:rPr>
          <w:rFonts w:ascii="Times New Roman" w:eastAsia="Times New Roman" w:hAnsi="Times New Roman" w:cs="Times New Roman"/>
          <w:sz w:val="28"/>
          <w:szCs w:val="28"/>
          <w:lang w:eastAsia="en-IN" w:bidi="ta-IN"/>
        </w:rPr>
        <w:t>, and </w:t>
      </w:r>
      <w:r w:rsidRPr="00B13978">
        <w:rPr>
          <w:rFonts w:ascii="Times New Roman" w:eastAsia="Times New Roman" w:hAnsi="Times New Roman" w:cs="Times New Roman"/>
          <w:sz w:val="28"/>
          <w:szCs w:val="28"/>
          <w:bdr w:val="none" w:sz="0" w:space="0" w:color="auto" w:frame="1"/>
          <w:lang w:eastAsia="en-IN" w:bidi="ta-IN"/>
        </w:rPr>
        <w:t>body</w:t>
      </w:r>
      <w:r w:rsidRPr="00B13978">
        <w:rPr>
          <w:rFonts w:ascii="Times New Roman" w:eastAsia="Times New Roman" w:hAnsi="Times New Roman" w:cs="Times New Roman"/>
          <w:sz w:val="28"/>
          <w:szCs w:val="28"/>
          <w:lang w:eastAsia="en-IN" w:bidi="ta-IN"/>
        </w:rPr>
        <w:t> </w:t>
      </w:r>
      <w:r w:rsidRPr="00B13978">
        <w:rPr>
          <w:rFonts w:ascii="Times New Roman" w:eastAsia="Times New Roman" w:hAnsi="Times New Roman" w:cs="Times New Roman"/>
          <w:i/>
          <w:iCs/>
          <w:sz w:val="28"/>
          <w:szCs w:val="28"/>
          <w:bdr w:val="none" w:sz="0" w:space="0" w:color="auto" w:frame="1"/>
          <w:lang w:eastAsia="en-IN" w:bidi="ta-IN"/>
        </w:rPr>
        <w:t>tags</w:t>
      </w:r>
      <w:r w:rsidRPr="00B13978">
        <w:rPr>
          <w:rFonts w:ascii="Times New Roman" w:eastAsia="Times New Roman" w:hAnsi="Times New Roman" w:cs="Times New Roman"/>
          <w:sz w:val="28"/>
          <w:szCs w:val="28"/>
          <w:lang w:eastAsia="en-IN" w:bidi="ta-IN"/>
        </w:rPr>
        <w:t> is certainly allowed by the HTML specs. The underlying reason is that browsers have always sought to be consistent with existing web pages, and the very early versions of HTML didn't define those elements. When HTML </w:t>
      </w:r>
      <w:del w:id="0" w:author="Unknown">
        <w:r w:rsidRPr="00B13978">
          <w:rPr>
            <w:rFonts w:ascii="Times New Roman" w:eastAsia="Times New Roman" w:hAnsi="Times New Roman" w:cs="Times New Roman"/>
            <w:strike/>
            <w:sz w:val="28"/>
            <w:szCs w:val="28"/>
            <w:bdr w:val="none" w:sz="0" w:space="0" w:color="auto" w:frame="1"/>
            <w:lang w:eastAsia="en-IN" w:bidi="ta-IN"/>
          </w:rPr>
          <w:delText>2.0</w:delText>
        </w:r>
      </w:del>
      <w:r w:rsidRPr="00B13978">
        <w:rPr>
          <w:rFonts w:ascii="Times New Roman" w:eastAsia="Times New Roman" w:hAnsi="Times New Roman" w:cs="Times New Roman"/>
          <w:sz w:val="28"/>
          <w:szCs w:val="28"/>
          <w:lang w:eastAsia="en-IN" w:bidi="ta-IN"/>
        </w:rPr>
        <w:t> first did, it was done in a way that the tags would be inferred when missing.</w:t>
      </w:r>
      <w:r>
        <w:rPr>
          <w:rFonts w:ascii="Times New Roman" w:eastAsia="Times New Roman" w:hAnsi="Times New Roman" w:cs="Times New Roman"/>
          <w:sz w:val="28"/>
          <w:szCs w:val="28"/>
          <w:lang w:eastAsia="en-IN" w:bidi="ta-IN"/>
        </w:rPr>
        <w:t xml:space="preserve"> </w:t>
      </w:r>
      <w:r w:rsidRPr="00B13978">
        <w:rPr>
          <w:rFonts w:ascii="Times New Roman" w:eastAsia="Times New Roman" w:hAnsi="Times New Roman" w:cs="Times New Roman"/>
          <w:sz w:val="28"/>
          <w:szCs w:val="28"/>
          <w:lang w:eastAsia="en-IN" w:bidi="ta-IN"/>
        </w:rPr>
        <w:t>I often find it convenient to omit the tags when prototyping and especially when writing test cases as it helps keep the mark-up focused on the test in question. The inference process </w:t>
      </w:r>
      <w:r w:rsidRPr="00B13978">
        <w:rPr>
          <w:rFonts w:ascii="Times New Roman" w:eastAsia="Times New Roman" w:hAnsi="Times New Roman" w:cs="Times New Roman"/>
          <w:i/>
          <w:iCs/>
          <w:sz w:val="28"/>
          <w:szCs w:val="28"/>
          <w:bdr w:val="none" w:sz="0" w:space="0" w:color="auto" w:frame="1"/>
          <w:lang w:eastAsia="en-IN" w:bidi="ta-IN"/>
        </w:rPr>
        <w:t>should</w:t>
      </w:r>
      <w:r w:rsidRPr="00B13978">
        <w:rPr>
          <w:rFonts w:ascii="Times New Roman" w:eastAsia="Times New Roman" w:hAnsi="Times New Roman" w:cs="Times New Roman"/>
          <w:sz w:val="28"/>
          <w:szCs w:val="28"/>
          <w:lang w:eastAsia="en-IN" w:bidi="ta-IN"/>
        </w:rPr>
        <w:t> create the elements in exactly the manner that you see in Firebug, and browsers are pretty consistent in doing that.</w:t>
      </w:r>
      <w:r>
        <w:rPr>
          <w:rFonts w:ascii="Times New Roman" w:eastAsia="Times New Roman" w:hAnsi="Times New Roman" w:cs="Times New Roman"/>
          <w:sz w:val="28"/>
          <w:szCs w:val="28"/>
          <w:lang w:eastAsia="en-IN" w:bidi="ta-IN"/>
        </w:rPr>
        <w:t xml:space="preserve"> </w:t>
      </w:r>
      <w:r w:rsidRPr="00B13978">
        <w:rPr>
          <w:rFonts w:ascii="Times New Roman" w:eastAsia="Times New Roman" w:hAnsi="Times New Roman" w:cs="Times New Roman"/>
          <w:sz w:val="28"/>
          <w:szCs w:val="28"/>
          <w:lang w:eastAsia="en-IN" w:bidi="ta-IN"/>
        </w:rPr>
        <w:t>But</w:t>
      </w:r>
      <w:r>
        <w:rPr>
          <w:rFonts w:ascii="Times New Roman" w:eastAsia="Times New Roman" w:hAnsi="Times New Roman" w:cs="Times New Roman"/>
          <w:sz w:val="28"/>
          <w:szCs w:val="28"/>
          <w:lang w:eastAsia="en-IN" w:bidi="ta-IN"/>
        </w:rPr>
        <w:t xml:space="preserve"> </w:t>
      </w:r>
      <w:r w:rsidRPr="00B13978">
        <w:rPr>
          <w:rFonts w:ascii="Times New Roman" w:eastAsia="Times New Roman" w:hAnsi="Times New Roman" w:cs="Times New Roman"/>
          <w:sz w:val="28"/>
          <w:szCs w:val="28"/>
          <w:lang w:eastAsia="en-IN" w:bidi="ta-IN"/>
        </w:rPr>
        <w:t>IE has at least one known bug in this area. Even IE9 exhibits this. Suppose the markup is this:</w:t>
      </w:r>
    </w:p>
    <w:p w14:paraId="0C29CFB1"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&lt;!DOCTYPE html&gt;</w:t>
      </w:r>
    </w:p>
    <w:p w14:paraId="3B116E93"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&lt;title&gt;Test case&lt;/title&gt;</w:t>
      </w:r>
    </w:p>
    <w:p w14:paraId="26CBDCDD"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&lt;form action='#'&gt;</w:t>
      </w:r>
    </w:p>
    <w:p w14:paraId="75E4CD7E"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&lt;input name="var1"&gt;</w:t>
      </w:r>
    </w:p>
    <w:p w14:paraId="65AC585A"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lastRenderedPageBreak/>
        <w:t>&lt;/form&gt;</w:t>
      </w:r>
    </w:p>
    <w:p w14:paraId="1FC65F05" w14:textId="77777777" w:rsidR="00B13978" w:rsidRPr="00B13978" w:rsidRDefault="00B13978" w:rsidP="00B13978">
      <w:pPr>
        <w:shd w:val="clear" w:color="auto" w:fill="FFFFFF"/>
        <w:spacing w:after="100" w:afterAutospacing="1" w:line="240" w:lineRule="auto"/>
        <w:textAlignment w:val="baseline"/>
        <w:rPr>
          <w:rFonts w:ascii="Times New Roman" w:eastAsia="Times New Roman" w:hAnsi="Times New Roman" w:cs="Times New Roman"/>
          <w:sz w:val="28"/>
          <w:szCs w:val="28"/>
          <w:lang w:eastAsia="en-IN" w:bidi="ta-IN"/>
        </w:rPr>
      </w:pPr>
      <w:r w:rsidRPr="00B13978">
        <w:rPr>
          <w:rFonts w:ascii="Times New Roman" w:eastAsia="Times New Roman" w:hAnsi="Times New Roman" w:cs="Times New Roman"/>
          <w:sz w:val="28"/>
          <w:szCs w:val="28"/>
          <w:lang w:eastAsia="en-IN" w:bidi="ta-IN"/>
        </w:rPr>
        <w:t>You should (and do in other browsers) get a DOM that looks like this:</w:t>
      </w:r>
    </w:p>
    <w:p w14:paraId="183812FE"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HTML</w:t>
      </w:r>
    </w:p>
    <w:p w14:paraId="3A3D5B63"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HEAD</w:t>
      </w:r>
    </w:p>
    <w:p w14:paraId="5EE7B8E2"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TITLE</w:t>
      </w:r>
    </w:p>
    <w:p w14:paraId="7AACA0B9"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BODY</w:t>
      </w:r>
    </w:p>
    <w:p w14:paraId="4B9EC541"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FORM action="#"</w:t>
      </w:r>
    </w:p>
    <w:p w14:paraId="250225C2"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INPUT name="var1"</w:t>
      </w:r>
    </w:p>
    <w:p w14:paraId="5E6F4077" w14:textId="77777777" w:rsidR="00B13978" w:rsidRPr="00B13978" w:rsidRDefault="00B13978" w:rsidP="00B13978">
      <w:pPr>
        <w:shd w:val="clear" w:color="auto" w:fill="FFFFFF"/>
        <w:spacing w:after="100" w:afterAutospacing="1" w:line="240" w:lineRule="auto"/>
        <w:textAlignment w:val="baseline"/>
        <w:rPr>
          <w:rFonts w:ascii="Times New Roman" w:eastAsia="Times New Roman" w:hAnsi="Times New Roman" w:cs="Times New Roman"/>
          <w:sz w:val="28"/>
          <w:szCs w:val="28"/>
          <w:lang w:eastAsia="en-IN" w:bidi="ta-IN"/>
        </w:rPr>
      </w:pPr>
      <w:r w:rsidRPr="00B13978">
        <w:rPr>
          <w:rFonts w:ascii="Times New Roman" w:eastAsia="Times New Roman" w:hAnsi="Times New Roman" w:cs="Times New Roman"/>
          <w:sz w:val="28"/>
          <w:szCs w:val="28"/>
          <w:lang w:eastAsia="en-IN" w:bidi="ta-IN"/>
        </w:rPr>
        <w:t>But in IE you get this:</w:t>
      </w:r>
    </w:p>
    <w:p w14:paraId="6D090FE3"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HTML</w:t>
      </w:r>
    </w:p>
    <w:p w14:paraId="0FB35E92"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HEAD</w:t>
      </w:r>
    </w:p>
    <w:p w14:paraId="6F3FB81D"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TITLE</w:t>
      </w:r>
    </w:p>
    <w:p w14:paraId="7A872FC3"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FORM action="#"</w:t>
      </w:r>
    </w:p>
    <w:p w14:paraId="2F40362A"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BODY</w:t>
      </w:r>
    </w:p>
    <w:p w14:paraId="4D6AB981"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INPUT name="var1"</w:t>
      </w:r>
    </w:p>
    <w:p w14:paraId="5A233E7F" w14:textId="0AC7378B"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r w:rsidRPr="00B13978">
        <w:rPr>
          <w:rFonts w:ascii="Times New Roman" w:eastAsia="Times New Roman" w:hAnsi="Times New Roman" w:cs="Times New Roman"/>
          <w:sz w:val="28"/>
          <w:szCs w:val="28"/>
          <w:bdr w:val="none" w:sz="0" w:space="0" w:color="auto" w:frame="1"/>
          <w:lang w:eastAsia="en-IN" w:bidi="ta-IN"/>
        </w:rPr>
        <w:t xml:space="preserve">    BODY</w:t>
      </w:r>
    </w:p>
    <w:p w14:paraId="03471DF2" w14:textId="77777777" w:rsidR="00B13978" w:rsidRPr="00B13978" w:rsidRDefault="00B13978" w:rsidP="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bidi="ta-IN"/>
        </w:rPr>
      </w:pPr>
    </w:p>
    <w:p w14:paraId="15217923" w14:textId="5FE1F54A" w:rsidR="00B13978" w:rsidRPr="00B13978" w:rsidRDefault="00B13978" w:rsidP="00B13978">
      <w:pPr>
        <w:shd w:val="clear" w:color="auto" w:fill="FFFFFF"/>
        <w:spacing w:after="0" w:line="240" w:lineRule="auto"/>
        <w:textAlignment w:val="baseline"/>
        <w:rPr>
          <w:rFonts w:ascii="Times New Roman" w:eastAsia="Times New Roman" w:hAnsi="Times New Roman" w:cs="Times New Roman"/>
          <w:sz w:val="28"/>
          <w:szCs w:val="28"/>
          <w:lang w:eastAsia="en-IN" w:bidi="ta-IN"/>
        </w:rPr>
      </w:pPr>
      <w:r w:rsidRPr="00B13978">
        <w:rPr>
          <w:rFonts w:ascii="Times New Roman" w:eastAsia="Times New Roman" w:hAnsi="Times New Roman" w:cs="Times New Roman"/>
          <w:sz w:val="28"/>
          <w:szCs w:val="28"/>
          <w:lang w:eastAsia="en-IN" w:bidi="ta-IN"/>
        </w:rPr>
        <w:t>This bug seems limited to the </w:t>
      </w:r>
      <w:r w:rsidRPr="00B13978">
        <w:rPr>
          <w:rFonts w:ascii="Times New Roman" w:eastAsia="Times New Roman" w:hAnsi="Times New Roman" w:cs="Times New Roman"/>
          <w:sz w:val="28"/>
          <w:szCs w:val="28"/>
          <w:bdr w:val="none" w:sz="0" w:space="0" w:color="auto" w:frame="1"/>
          <w:lang w:eastAsia="en-IN" w:bidi="ta-IN"/>
        </w:rPr>
        <w:t>form</w:t>
      </w:r>
      <w:r w:rsidRPr="00B13978">
        <w:rPr>
          <w:rFonts w:ascii="Times New Roman" w:eastAsia="Times New Roman" w:hAnsi="Times New Roman" w:cs="Times New Roman"/>
          <w:sz w:val="28"/>
          <w:szCs w:val="28"/>
          <w:lang w:eastAsia="en-IN" w:bidi="ta-IN"/>
        </w:rPr>
        <w:t> start tag preceding any text content and any</w:t>
      </w:r>
      <w:r w:rsidRPr="00B13978">
        <w:rPr>
          <w:rFonts w:ascii="Times New Roman" w:eastAsia="Times New Roman" w:hAnsi="Times New Roman" w:cs="Times New Roman"/>
          <w:sz w:val="28"/>
          <w:szCs w:val="28"/>
          <w:bdr w:val="none" w:sz="0" w:space="0" w:color="auto" w:frame="1"/>
          <w:lang w:eastAsia="en-IN" w:bidi="ta-IN"/>
        </w:rPr>
        <w:t>body</w:t>
      </w:r>
      <w:r w:rsidRPr="00B13978">
        <w:rPr>
          <w:rFonts w:ascii="Times New Roman" w:eastAsia="Times New Roman" w:hAnsi="Times New Roman" w:cs="Times New Roman"/>
          <w:sz w:val="28"/>
          <w:szCs w:val="28"/>
          <w:lang w:eastAsia="en-IN" w:bidi="ta-IN"/>
        </w:rPr>
        <w:t> start tag.</w:t>
      </w:r>
    </w:p>
    <w:p w14:paraId="510F809C" w14:textId="77777777" w:rsidR="00143A0D" w:rsidRPr="00143A0D" w:rsidRDefault="00143A0D" w:rsidP="00143A0D"/>
    <w:p w14:paraId="680BD16A" w14:textId="414B7B20" w:rsidR="000C49E8" w:rsidRPr="000C49E8" w:rsidRDefault="000C49E8" w:rsidP="000C49E8">
      <w:pPr>
        <w:shd w:val="clear" w:color="auto" w:fill="FFFFFF"/>
        <w:spacing w:before="480" w:after="0" w:line="240" w:lineRule="auto"/>
        <w:jc w:val="both"/>
        <w:rPr>
          <w:rFonts w:ascii="Times New Roman" w:hAnsi="Times New Roman" w:cs="Times New Roman"/>
          <w:sz w:val="28"/>
          <w:szCs w:val="28"/>
        </w:rPr>
      </w:pPr>
    </w:p>
    <w:p w14:paraId="0CE01A32" w14:textId="77777777" w:rsidR="004E04D7" w:rsidRDefault="004E04D7" w:rsidP="0086708B">
      <w:pPr>
        <w:shd w:val="clear" w:color="auto" w:fill="FFFFFF"/>
        <w:spacing w:before="480" w:after="0" w:line="240" w:lineRule="auto"/>
        <w:jc w:val="both"/>
        <w:rPr>
          <w:rFonts w:ascii="Times New Roman" w:eastAsia="Times New Roman" w:hAnsi="Times New Roman" w:cs="Times New Roman"/>
          <w:color w:val="292929"/>
          <w:spacing w:val="-1"/>
          <w:sz w:val="28"/>
          <w:szCs w:val="28"/>
          <w:lang w:eastAsia="en-IN" w:bidi="ta-IN"/>
        </w:rPr>
      </w:pPr>
    </w:p>
    <w:p w14:paraId="4C4C0F09" w14:textId="72FE3494" w:rsidR="004E04D7" w:rsidRPr="004E04D7" w:rsidRDefault="00786CA3" w:rsidP="004E04D7">
      <w:pPr>
        <w:pStyle w:val="NormalWeb"/>
        <w:spacing w:before="0" w:beforeAutospacing="0" w:after="0" w:afterAutospacing="0"/>
        <w:textAlignment w:val="baseline"/>
        <w:rPr>
          <w:color w:val="000000"/>
          <w:sz w:val="28"/>
          <w:szCs w:val="28"/>
        </w:rPr>
      </w:pPr>
      <w:r>
        <w:rPr>
          <w:color w:val="292929"/>
          <w:spacing w:val="-1"/>
          <w:sz w:val="28"/>
          <w:szCs w:val="28"/>
        </w:rPr>
        <w:t>4</w:t>
      </w:r>
      <w:r w:rsidRPr="004E04D7">
        <w:rPr>
          <w:color w:val="292929"/>
          <w:spacing w:val="-1"/>
          <w:sz w:val="28"/>
          <w:szCs w:val="28"/>
        </w:rPr>
        <w:t>.</w:t>
      </w:r>
      <w:r w:rsidR="004E04D7" w:rsidRPr="004E04D7">
        <w:rPr>
          <w:color w:val="000000"/>
          <w:sz w:val="28"/>
          <w:szCs w:val="28"/>
        </w:rPr>
        <w:t xml:space="preserve"> </w:t>
      </w:r>
      <w:r w:rsidR="004E04D7" w:rsidRPr="004E04D7">
        <w:rPr>
          <w:color w:val="000000"/>
          <w:sz w:val="28"/>
          <w:szCs w:val="28"/>
        </w:rPr>
        <w:t>Execute the below code and write your description in txt file</w:t>
      </w:r>
    </w:p>
    <w:p w14:paraId="1CE99A0C" w14:textId="0C26F577" w:rsidR="004E04D7" w:rsidRPr="004E04D7"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proofErr w:type="gramStart"/>
      <w:r w:rsidRPr="004E04D7">
        <w:rPr>
          <w:color w:val="000000"/>
          <w:sz w:val="28"/>
          <w:szCs w:val="28"/>
        </w:rPr>
        <w:t>typeof</w:t>
      </w:r>
      <w:proofErr w:type="spellEnd"/>
      <w:r w:rsidRPr="004E04D7">
        <w:rPr>
          <w:color w:val="000000"/>
          <w:sz w:val="28"/>
          <w:szCs w:val="28"/>
        </w:rPr>
        <w:t>(</w:t>
      </w:r>
      <w:proofErr w:type="gramEnd"/>
      <w:r w:rsidRPr="004E04D7">
        <w:rPr>
          <w:color w:val="000000"/>
          <w:sz w:val="28"/>
          <w:szCs w:val="28"/>
        </w:rPr>
        <w:t>1)</w:t>
      </w:r>
      <w:r w:rsidR="00453E82">
        <w:rPr>
          <w:color w:val="000000"/>
          <w:sz w:val="28"/>
          <w:szCs w:val="28"/>
        </w:rPr>
        <w:t xml:space="preserve"> </w:t>
      </w:r>
      <w:r w:rsidR="005B0C00">
        <w:rPr>
          <w:color w:val="000000"/>
          <w:sz w:val="28"/>
          <w:szCs w:val="28"/>
        </w:rPr>
        <w:t xml:space="preserve">- </w:t>
      </w:r>
      <w:r w:rsidR="00453E82">
        <w:rPr>
          <w:color w:val="000000"/>
          <w:sz w:val="28"/>
          <w:szCs w:val="28"/>
        </w:rPr>
        <w:t>Number</w:t>
      </w:r>
    </w:p>
    <w:p w14:paraId="5E44EC51" w14:textId="51713406" w:rsidR="00943DD9" w:rsidRPr="00943DD9"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proofErr w:type="gramStart"/>
      <w:r w:rsidRPr="004E04D7">
        <w:rPr>
          <w:color w:val="000000"/>
          <w:sz w:val="28"/>
          <w:szCs w:val="28"/>
        </w:rPr>
        <w:t>typeof</w:t>
      </w:r>
      <w:proofErr w:type="spellEnd"/>
      <w:r w:rsidRPr="004E04D7">
        <w:rPr>
          <w:color w:val="000000"/>
          <w:sz w:val="28"/>
          <w:szCs w:val="28"/>
        </w:rPr>
        <w:t>(</w:t>
      </w:r>
      <w:proofErr w:type="gramEnd"/>
      <w:r w:rsidRPr="004E04D7">
        <w:rPr>
          <w:color w:val="000000"/>
          <w:sz w:val="28"/>
          <w:szCs w:val="28"/>
        </w:rPr>
        <w:t>1.1)</w:t>
      </w:r>
      <w:r w:rsidR="00453E82">
        <w:rPr>
          <w:color w:val="000000"/>
          <w:sz w:val="28"/>
          <w:szCs w:val="28"/>
        </w:rPr>
        <w:t xml:space="preserve"> </w:t>
      </w:r>
      <w:r w:rsidR="00943DD9">
        <w:rPr>
          <w:color w:val="000000"/>
          <w:sz w:val="28"/>
          <w:szCs w:val="28"/>
        </w:rPr>
        <w:t xml:space="preserve">- </w:t>
      </w:r>
      <w:r w:rsidR="00453E82">
        <w:rPr>
          <w:color w:val="000000"/>
          <w:sz w:val="28"/>
          <w:szCs w:val="28"/>
        </w:rPr>
        <w:t>Number</w:t>
      </w:r>
    </w:p>
    <w:p w14:paraId="29860C77" w14:textId="4AF74168" w:rsidR="004E04D7" w:rsidRPr="004E04D7"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proofErr w:type="gramStart"/>
      <w:r w:rsidRPr="004E04D7">
        <w:rPr>
          <w:color w:val="000000"/>
          <w:sz w:val="28"/>
          <w:szCs w:val="28"/>
        </w:rPr>
        <w:t>typeof</w:t>
      </w:r>
      <w:proofErr w:type="spellEnd"/>
      <w:r w:rsidRPr="004E04D7">
        <w:rPr>
          <w:color w:val="000000"/>
          <w:sz w:val="28"/>
          <w:szCs w:val="28"/>
        </w:rPr>
        <w:t>(</w:t>
      </w:r>
      <w:proofErr w:type="gramEnd"/>
      <w:r w:rsidRPr="004E04D7">
        <w:rPr>
          <w:color w:val="000000"/>
          <w:sz w:val="28"/>
          <w:szCs w:val="28"/>
        </w:rPr>
        <w:t>'1.1')</w:t>
      </w:r>
      <w:r w:rsidR="00943DD9">
        <w:rPr>
          <w:color w:val="000000"/>
          <w:sz w:val="28"/>
          <w:szCs w:val="28"/>
        </w:rPr>
        <w:t xml:space="preserve"> - String</w:t>
      </w:r>
    </w:p>
    <w:p w14:paraId="1698E981" w14:textId="77EC6725" w:rsidR="004E04D7" w:rsidRPr="004E04D7"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r w:rsidRPr="004E04D7">
        <w:rPr>
          <w:color w:val="000000"/>
          <w:sz w:val="28"/>
          <w:szCs w:val="28"/>
        </w:rPr>
        <w:t>typeof</w:t>
      </w:r>
      <w:proofErr w:type="spellEnd"/>
      <w:r w:rsidRPr="004E04D7">
        <w:rPr>
          <w:color w:val="000000"/>
          <w:sz w:val="28"/>
          <w:szCs w:val="28"/>
        </w:rPr>
        <w:t>(true)</w:t>
      </w:r>
      <w:r w:rsidR="00943DD9">
        <w:rPr>
          <w:color w:val="000000"/>
          <w:sz w:val="28"/>
          <w:szCs w:val="28"/>
        </w:rPr>
        <w:t xml:space="preserve"> - </w:t>
      </w:r>
      <w:r w:rsidR="00AD13CC">
        <w:rPr>
          <w:sz w:val="28"/>
          <w:szCs w:val="28"/>
          <w:shd w:val="clear" w:color="auto" w:fill="FFFFFF"/>
        </w:rPr>
        <w:t>B</w:t>
      </w:r>
      <w:r w:rsidR="00AD13CC" w:rsidRPr="00AD13CC">
        <w:rPr>
          <w:sz w:val="28"/>
          <w:szCs w:val="28"/>
          <w:shd w:val="clear" w:color="auto" w:fill="FFFFFF"/>
        </w:rPr>
        <w:t>oolean</w:t>
      </w:r>
    </w:p>
    <w:p w14:paraId="0342BD27" w14:textId="02E29478" w:rsidR="004E04D7" w:rsidRPr="004E04D7"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r w:rsidRPr="004E04D7">
        <w:rPr>
          <w:color w:val="000000"/>
          <w:sz w:val="28"/>
          <w:szCs w:val="28"/>
        </w:rPr>
        <w:t>typeof</w:t>
      </w:r>
      <w:proofErr w:type="spellEnd"/>
      <w:r w:rsidRPr="004E04D7">
        <w:rPr>
          <w:color w:val="000000"/>
          <w:sz w:val="28"/>
          <w:szCs w:val="28"/>
        </w:rPr>
        <w:t>(null)</w:t>
      </w:r>
      <w:r w:rsidR="00AD13CC">
        <w:rPr>
          <w:color w:val="000000"/>
          <w:sz w:val="28"/>
          <w:szCs w:val="28"/>
        </w:rPr>
        <w:t xml:space="preserve"> - Object</w:t>
      </w:r>
    </w:p>
    <w:p w14:paraId="325F38FE" w14:textId="5D71AB40" w:rsidR="004E04D7" w:rsidRPr="004E04D7"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r w:rsidRPr="004E04D7">
        <w:rPr>
          <w:color w:val="000000"/>
          <w:sz w:val="28"/>
          <w:szCs w:val="28"/>
        </w:rPr>
        <w:t>typeof</w:t>
      </w:r>
      <w:proofErr w:type="spellEnd"/>
      <w:r w:rsidRPr="004E04D7">
        <w:rPr>
          <w:color w:val="000000"/>
          <w:sz w:val="28"/>
          <w:szCs w:val="28"/>
        </w:rPr>
        <w:t>(undefined)</w:t>
      </w:r>
      <w:r w:rsidR="00AD13CC">
        <w:rPr>
          <w:color w:val="000000"/>
          <w:sz w:val="28"/>
          <w:szCs w:val="28"/>
        </w:rPr>
        <w:t xml:space="preserve"> - Undefined</w:t>
      </w:r>
    </w:p>
    <w:p w14:paraId="73B910B7" w14:textId="4B51EF05" w:rsidR="003120AE" w:rsidRPr="003120AE"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proofErr w:type="gramStart"/>
      <w:r w:rsidRPr="004E04D7">
        <w:rPr>
          <w:color w:val="000000"/>
          <w:sz w:val="28"/>
          <w:szCs w:val="28"/>
        </w:rPr>
        <w:t>typeof</w:t>
      </w:r>
      <w:proofErr w:type="spellEnd"/>
      <w:r w:rsidRPr="004E04D7">
        <w:rPr>
          <w:color w:val="000000"/>
          <w:sz w:val="28"/>
          <w:szCs w:val="28"/>
        </w:rPr>
        <w:t>(</w:t>
      </w:r>
      <w:proofErr w:type="gramEnd"/>
      <w:r w:rsidRPr="004E04D7">
        <w:rPr>
          <w:color w:val="000000"/>
          <w:sz w:val="28"/>
          <w:szCs w:val="28"/>
        </w:rPr>
        <w:t>[])</w:t>
      </w:r>
      <w:r w:rsidR="003120AE">
        <w:rPr>
          <w:color w:val="000000"/>
          <w:sz w:val="28"/>
          <w:szCs w:val="28"/>
        </w:rPr>
        <w:t xml:space="preserve"> - Object</w:t>
      </w:r>
    </w:p>
    <w:p w14:paraId="2881C816" w14:textId="2473CA0F" w:rsidR="004E04D7" w:rsidRPr="004E04D7"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proofErr w:type="gramStart"/>
      <w:r w:rsidRPr="004E04D7">
        <w:rPr>
          <w:color w:val="000000"/>
          <w:sz w:val="28"/>
          <w:szCs w:val="28"/>
        </w:rPr>
        <w:t>typeof</w:t>
      </w:r>
      <w:proofErr w:type="spellEnd"/>
      <w:r w:rsidRPr="004E04D7">
        <w:rPr>
          <w:color w:val="000000"/>
          <w:sz w:val="28"/>
          <w:szCs w:val="28"/>
        </w:rPr>
        <w:t>(</w:t>
      </w:r>
      <w:proofErr w:type="gramEnd"/>
      <w:r w:rsidRPr="004E04D7">
        <w:rPr>
          <w:color w:val="000000"/>
          <w:sz w:val="28"/>
          <w:szCs w:val="28"/>
        </w:rPr>
        <w:t>{})</w:t>
      </w:r>
      <w:r w:rsidR="003120AE">
        <w:rPr>
          <w:color w:val="000000"/>
          <w:sz w:val="28"/>
          <w:szCs w:val="28"/>
        </w:rPr>
        <w:t xml:space="preserve"> -</w:t>
      </w:r>
      <w:r w:rsidR="00984758">
        <w:rPr>
          <w:color w:val="000000"/>
          <w:sz w:val="28"/>
          <w:szCs w:val="28"/>
        </w:rPr>
        <w:t xml:space="preserve"> Object</w:t>
      </w:r>
    </w:p>
    <w:p w14:paraId="7E741474" w14:textId="506DDBEF" w:rsidR="00984758" w:rsidRDefault="004E04D7" w:rsidP="006505DC">
      <w:pPr>
        <w:pStyle w:val="NormalWeb"/>
        <w:numPr>
          <w:ilvl w:val="0"/>
          <w:numId w:val="8"/>
        </w:numPr>
        <w:spacing w:before="0" w:beforeAutospacing="0" w:after="0" w:afterAutospacing="0"/>
        <w:textAlignment w:val="baseline"/>
        <w:rPr>
          <w:color w:val="000000"/>
          <w:sz w:val="28"/>
          <w:szCs w:val="28"/>
        </w:rPr>
      </w:pPr>
      <w:proofErr w:type="spellStart"/>
      <w:proofErr w:type="gramStart"/>
      <w:r w:rsidRPr="004E04D7">
        <w:rPr>
          <w:color w:val="000000"/>
          <w:sz w:val="28"/>
          <w:szCs w:val="28"/>
        </w:rPr>
        <w:t>typeof</w:t>
      </w:r>
      <w:proofErr w:type="spellEnd"/>
      <w:r w:rsidRPr="004E04D7">
        <w:rPr>
          <w:color w:val="000000"/>
          <w:sz w:val="28"/>
          <w:szCs w:val="28"/>
        </w:rPr>
        <w:t>(</w:t>
      </w:r>
      <w:proofErr w:type="spellStart"/>
      <w:proofErr w:type="gramEnd"/>
      <w:r w:rsidRPr="004E04D7">
        <w:rPr>
          <w:color w:val="000000"/>
          <w:sz w:val="28"/>
          <w:szCs w:val="28"/>
        </w:rPr>
        <w:t>NaN</w:t>
      </w:r>
      <w:proofErr w:type="spellEnd"/>
      <w:r w:rsidRPr="004E04D7">
        <w:rPr>
          <w:color w:val="000000"/>
          <w:sz w:val="28"/>
          <w:szCs w:val="28"/>
        </w:rPr>
        <w:t>)</w:t>
      </w:r>
      <w:r w:rsidR="00984758">
        <w:rPr>
          <w:color w:val="000000"/>
          <w:sz w:val="28"/>
          <w:szCs w:val="28"/>
        </w:rPr>
        <w:t xml:space="preserve"> – Number</w:t>
      </w:r>
    </w:p>
    <w:p w14:paraId="6807897B" w14:textId="77777777" w:rsidR="006505DC" w:rsidRDefault="006505DC" w:rsidP="00CF76BF">
      <w:pPr>
        <w:pStyle w:val="NormalWeb"/>
        <w:spacing w:before="0" w:beforeAutospacing="0" w:after="0" w:afterAutospacing="0"/>
        <w:textAlignment w:val="baseline"/>
        <w:rPr>
          <w:color w:val="000000"/>
          <w:sz w:val="28"/>
          <w:szCs w:val="28"/>
        </w:rPr>
      </w:pPr>
    </w:p>
    <w:p w14:paraId="43ACBE17" w14:textId="621B158B" w:rsidR="00CF76BF" w:rsidRDefault="00CF76BF" w:rsidP="00CF76BF">
      <w:pPr>
        <w:pStyle w:val="NormalWeb"/>
        <w:spacing w:before="0" w:beforeAutospacing="0" w:after="0" w:afterAutospacing="0"/>
        <w:textAlignment w:val="baseline"/>
        <w:rPr>
          <w:color w:val="000000"/>
          <w:sz w:val="28"/>
          <w:szCs w:val="28"/>
        </w:rPr>
      </w:pPr>
      <w:r>
        <w:rPr>
          <w:color w:val="000000"/>
          <w:sz w:val="28"/>
          <w:szCs w:val="28"/>
        </w:rPr>
        <w:t xml:space="preserve">5. </w:t>
      </w:r>
      <w:r w:rsidR="00946809" w:rsidRPr="00946809">
        <w:rPr>
          <w:color w:val="000000"/>
          <w:sz w:val="28"/>
          <w:szCs w:val="28"/>
        </w:rPr>
        <w:t>what is prototype</w:t>
      </w:r>
    </w:p>
    <w:p w14:paraId="048BE058" w14:textId="681E562E" w:rsidR="00946809" w:rsidRDefault="00946809" w:rsidP="00CF76BF">
      <w:pPr>
        <w:pStyle w:val="NormalWeb"/>
        <w:spacing w:before="0" w:beforeAutospacing="0" w:after="0" w:afterAutospacing="0"/>
        <w:textAlignment w:val="baseline"/>
        <w:rPr>
          <w:color w:val="202124"/>
          <w:sz w:val="28"/>
          <w:szCs w:val="28"/>
          <w:shd w:val="clear" w:color="auto" w:fill="FFFFFF"/>
        </w:rPr>
      </w:pPr>
      <w:r>
        <w:rPr>
          <w:color w:val="000000"/>
          <w:sz w:val="28"/>
          <w:szCs w:val="28"/>
        </w:rPr>
        <w:t xml:space="preserve">          </w:t>
      </w:r>
      <w:r w:rsidR="007A52D4" w:rsidRPr="007A52D4">
        <w:rPr>
          <w:color w:val="202124"/>
          <w:sz w:val="28"/>
          <w:szCs w:val="28"/>
          <w:shd w:val="clear" w:color="auto" w:fill="FFFFFF"/>
        </w:rPr>
        <w:t>Prototyping is </w:t>
      </w:r>
      <w:r w:rsidR="007A52D4" w:rsidRPr="007A52D4">
        <w:rPr>
          <w:b/>
          <w:bCs/>
          <w:color w:val="202124"/>
          <w:sz w:val="28"/>
          <w:szCs w:val="28"/>
          <w:shd w:val="clear" w:color="auto" w:fill="FFFFFF"/>
        </w:rPr>
        <w:t>an experimental process where design teams implement ideas into tangible forms from paper to digital</w:t>
      </w:r>
      <w:r w:rsidR="007A52D4" w:rsidRPr="007A52D4">
        <w:rPr>
          <w:color w:val="202124"/>
          <w:sz w:val="28"/>
          <w:szCs w:val="28"/>
          <w:shd w:val="clear" w:color="auto" w:fill="FFFFFF"/>
        </w:rPr>
        <w:t xml:space="preserve">. Teams build prototypes of varying degrees of fidelity to capture design concepts and test on users. With </w:t>
      </w:r>
      <w:r w:rsidR="007A52D4" w:rsidRPr="007A52D4">
        <w:rPr>
          <w:color w:val="202124"/>
          <w:sz w:val="28"/>
          <w:szCs w:val="28"/>
          <w:shd w:val="clear" w:color="auto" w:fill="FFFFFF"/>
        </w:rPr>
        <w:lastRenderedPageBreak/>
        <w:t>prototypes, you can refine and validate your designs so your brand can release the right products.</w:t>
      </w:r>
    </w:p>
    <w:p w14:paraId="6FE1934E" w14:textId="443A47AF" w:rsidR="007A52D4" w:rsidRPr="00262933" w:rsidRDefault="007A52D4" w:rsidP="00CF76BF">
      <w:pPr>
        <w:pStyle w:val="NormalWeb"/>
        <w:spacing w:before="0" w:beforeAutospacing="0" w:after="0" w:afterAutospacing="0"/>
        <w:textAlignment w:val="baseline"/>
        <w:rPr>
          <w:color w:val="000000"/>
          <w:sz w:val="28"/>
          <w:szCs w:val="28"/>
        </w:rPr>
      </w:pPr>
      <w:r>
        <w:rPr>
          <w:color w:val="202124"/>
          <w:sz w:val="28"/>
          <w:szCs w:val="28"/>
          <w:shd w:val="clear" w:color="auto" w:fill="FFFFFF"/>
        </w:rPr>
        <w:t xml:space="preserve">          </w:t>
      </w:r>
      <w:r w:rsidR="00262933" w:rsidRPr="00262933">
        <w:rPr>
          <w:sz w:val="28"/>
          <w:szCs w:val="28"/>
          <w:shd w:val="clear" w:color="auto" w:fill="FFFFFF"/>
        </w:rPr>
        <w:t>A prototype is an early sample, model, or release of a product built to test a concept or process. It is a term used in a variety of contexts, including semantics, design, electronics, and software programming. A prototype is generally used to evaluate a new design to enhance precision by system analysts and users.</w:t>
      </w:r>
    </w:p>
    <w:p w14:paraId="5E7B23CD" w14:textId="77777777" w:rsidR="00984758" w:rsidRDefault="00984758" w:rsidP="00984758">
      <w:pPr>
        <w:pStyle w:val="NormalWeb"/>
        <w:spacing w:before="0" w:beforeAutospacing="0" w:after="0" w:afterAutospacing="0"/>
        <w:textAlignment w:val="baseline"/>
        <w:rPr>
          <w:color w:val="000000"/>
          <w:sz w:val="28"/>
          <w:szCs w:val="28"/>
        </w:rPr>
      </w:pPr>
    </w:p>
    <w:p w14:paraId="28DE940D" w14:textId="77777777" w:rsidR="00984758" w:rsidRPr="00984758" w:rsidRDefault="00984758" w:rsidP="00984758">
      <w:pPr>
        <w:pStyle w:val="NormalWeb"/>
        <w:spacing w:before="0" w:beforeAutospacing="0" w:after="0" w:afterAutospacing="0"/>
        <w:textAlignment w:val="baseline"/>
        <w:rPr>
          <w:color w:val="000000"/>
          <w:sz w:val="28"/>
          <w:szCs w:val="28"/>
        </w:rPr>
      </w:pPr>
    </w:p>
    <w:p w14:paraId="0DD18762" w14:textId="2C3E743E" w:rsidR="00786CA3" w:rsidRPr="0086708B" w:rsidRDefault="00786CA3" w:rsidP="0086708B">
      <w:pPr>
        <w:shd w:val="clear" w:color="auto" w:fill="FFFFFF"/>
        <w:spacing w:before="480" w:after="0" w:line="240" w:lineRule="auto"/>
        <w:jc w:val="both"/>
        <w:rPr>
          <w:rFonts w:ascii="Times New Roman" w:eastAsia="Times New Roman" w:hAnsi="Times New Roman" w:cs="Times New Roman"/>
          <w:color w:val="292929"/>
          <w:spacing w:val="-1"/>
          <w:sz w:val="28"/>
          <w:szCs w:val="28"/>
          <w:lang w:eastAsia="en-IN" w:bidi="ta-IN"/>
        </w:rPr>
      </w:pPr>
    </w:p>
    <w:p w14:paraId="07D9D6CF" w14:textId="77777777" w:rsidR="00C730B3" w:rsidRPr="00C730B3" w:rsidRDefault="00C730B3" w:rsidP="00C730B3">
      <w:pPr>
        <w:pStyle w:val="ib"/>
        <w:shd w:val="clear" w:color="auto" w:fill="FFFFFF"/>
        <w:spacing w:before="480" w:beforeAutospacing="0" w:after="0" w:afterAutospacing="0" w:line="480" w:lineRule="atLeast"/>
        <w:jc w:val="both"/>
        <w:rPr>
          <w:color w:val="292929"/>
          <w:spacing w:val="-1"/>
          <w:sz w:val="28"/>
          <w:szCs w:val="28"/>
        </w:rPr>
      </w:pPr>
    </w:p>
    <w:p w14:paraId="0EF032B3" w14:textId="77777777" w:rsidR="00C730B3" w:rsidRPr="000E23D7" w:rsidRDefault="00C730B3">
      <w:pPr>
        <w:rPr>
          <w:b/>
          <w:bCs/>
          <w:sz w:val="28"/>
          <w:szCs w:val="28"/>
          <w:lang w:val="en-US"/>
        </w:rPr>
      </w:pPr>
    </w:p>
    <w:sectPr w:rsidR="00C730B3" w:rsidRPr="000E2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A46"/>
    <w:multiLevelType w:val="hybridMultilevel"/>
    <w:tmpl w:val="0B60C976"/>
    <w:lvl w:ilvl="0" w:tplc="C3926902">
      <w:start w:val="1"/>
      <w:numFmt w:val="decimal"/>
      <w:lvlText w:val="%1."/>
      <w:lvlJc w:val="left"/>
      <w:pPr>
        <w:ind w:left="720" w:hanging="360"/>
      </w:pPr>
      <w:rPr>
        <w:rFonts w:ascii="Times New Roman" w:hAnsi="Times New Roman"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126CE"/>
    <w:multiLevelType w:val="hybridMultilevel"/>
    <w:tmpl w:val="0442B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502BED"/>
    <w:multiLevelType w:val="hybridMultilevel"/>
    <w:tmpl w:val="65E68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591755"/>
    <w:multiLevelType w:val="hybridMultilevel"/>
    <w:tmpl w:val="B81EF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D30CDD"/>
    <w:multiLevelType w:val="multilevel"/>
    <w:tmpl w:val="43CE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74EFB"/>
    <w:multiLevelType w:val="multilevel"/>
    <w:tmpl w:val="73F0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E5CED"/>
    <w:multiLevelType w:val="multilevel"/>
    <w:tmpl w:val="782CB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D7049"/>
    <w:multiLevelType w:val="multilevel"/>
    <w:tmpl w:val="F1B4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F254F"/>
    <w:multiLevelType w:val="hybridMultilevel"/>
    <w:tmpl w:val="111CC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0019A3"/>
    <w:multiLevelType w:val="hybridMultilevel"/>
    <w:tmpl w:val="63B0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4"/>
  </w:num>
  <w:num w:numId="6">
    <w:abstractNumId w:val="6"/>
  </w:num>
  <w:num w:numId="7">
    <w:abstractNumId w:val="6"/>
    <w:lvlOverride w:ilvl="1">
      <w:lvl w:ilvl="1">
        <w:numFmt w:val="lowerLetter"/>
        <w:lvlText w:val="%2."/>
        <w:lvlJc w:val="left"/>
      </w:lvl>
    </w:lvlOverride>
  </w:num>
  <w:num w:numId="8">
    <w:abstractNumId w:val="8"/>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C1"/>
    <w:rsid w:val="00036D5F"/>
    <w:rsid w:val="000C49E8"/>
    <w:rsid w:val="000E23D7"/>
    <w:rsid w:val="000E5CB1"/>
    <w:rsid w:val="00143A0D"/>
    <w:rsid w:val="00182026"/>
    <w:rsid w:val="001E5FEF"/>
    <w:rsid w:val="00262933"/>
    <w:rsid w:val="00302690"/>
    <w:rsid w:val="003120AE"/>
    <w:rsid w:val="003A2FB6"/>
    <w:rsid w:val="00453E82"/>
    <w:rsid w:val="004E04D7"/>
    <w:rsid w:val="00500974"/>
    <w:rsid w:val="00525C9B"/>
    <w:rsid w:val="00586837"/>
    <w:rsid w:val="005B0C00"/>
    <w:rsid w:val="00617B10"/>
    <w:rsid w:val="006505DC"/>
    <w:rsid w:val="006775FC"/>
    <w:rsid w:val="007234F7"/>
    <w:rsid w:val="00761D9F"/>
    <w:rsid w:val="00786CA3"/>
    <w:rsid w:val="007A52D4"/>
    <w:rsid w:val="007F7F33"/>
    <w:rsid w:val="008118C1"/>
    <w:rsid w:val="00825F7F"/>
    <w:rsid w:val="0086708B"/>
    <w:rsid w:val="00943DD9"/>
    <w:rsid w:val="00946809"/>
    <w:rsid w:val="00982FF3"/>
    <w:rsid w:val="00984758"/>
    <w:rsid w:val="00AD13CC"/>
    <w:rsid w:val="00B13978"/>
    <w:rsid w:val="00B64655"/>
    <w:rsid w:val="00C309EF"/>
    <w:rsid w:val="00C730B3"/>
    <w:rsid w:val="00CF76BF"/>
    <w:rsid w:val="00DA6E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27DA"/>
  <w15:chartTrackingRefBased/>
  <w15:docId w15:val="{F6EB9697-E345-4F95-9C36-5636ABA0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708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83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ib">
    <w:name w:val="ib"/>
    <w:basedOn w:val="Normal"/>
    <w:rsid w:val="00C730B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2Char">
    <w:name w:val="Heading 2 Char"/>
    <w:basedOn w:val="DefaultParagraphFont"/>
    <w:link w:val="Heading2"/>
    <w:uiPriority w:val="9"/>
    <w:rsid w:val="0086708B"/>
    <w:rPr>
      <w:rFonts w:ascii="Times New Roman" w:eastAsia="Times New Roman" w:hAnsi="Times New Roman" w:cs="Times New Roman"/>
      <w:b/>
      <w:bCs/>
      <w:sz w:val="36"/>
      <w:szCs w:val="36"/>
      <w:lang w:eastAsia="en-IN" w:bidi="ta-IN"/>
    </w:rPr>
  </w:style>
  <w:style w:type="character" w:styleId="Strong">
    <w:name w:val="Strong"/>
    <w:basedOn w:val="DefaultParagraphFont"/>
    <w:uiPriority w:val="22"/>
    <w:qFormat/>
    <w:rsid w:val="0086708B"/>
    <w:rPr>
      <w:b/>
      <w:bCs/>
    </w:rPr>
  </w:style>
  <w:style w:type="paragraph" w:styleId="ListParagraph">
    <w:name w:val="List Paragraph"/>
    <w:basedOn w:val="Normal"/>
    <w:uiPriority w:val="34"/>
    <w:qFormat/>
    <w:rsid w:val="00761D9F"/>
    <w:pPr>
      <w:ind w:left="720"/>
      <w:contextualSpacing/>
    </w:pPr>
  </w:style>
  <w:style w:type="character" w:customStyle="1" w:styleId="Heading1Char">
    <w:name w:val="Heading 1 Char"/>
    <w:basedOn w:val="DefaultParagraphFont"/>
    <w:link w:val="Heading1"/>
    <w:uiPriority w:val="9"/>
    <w:rsid w:val="003026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02690"/>
    <w:rPr>
      <w:color w:val="0000FF"/>
      <w:u w:val="single"/>
    </w:rPr>
  </w:style>
  <w:style w:type="character" w:styleId="HTMLCode">
    <w:name w:val="HTML Code"/>
    <w:basedOn w:val="DefaultParagraphFont"/>
    <w:uiPriority w:val="99"/>
    <w:semiHidden/>
    <w:unhideWhenUsed/>
    <w:rsid w:val="00B13978"/>
    <w:rPr>
      <w:rFonts w:ascii="Courier New" w:eastAsia="Times New Roman" w:hAnsi="Courier New" w:cs="Courier New"/>
      <w:sz w:val="20"/>
      <w:szCs w:val="20"/>
    </w:rPr>
  </w:style>
  <w:style w:type="character" w:styleId="Emphasis">
    <w:name w:val="Emphasis"/>
    <w:basedOn w:val="DefaultParagraphFont"/>
    <w:uiPriority w:val="20"/>
    <w:qFormat/>
    <w:rsid w:val="00B13978"/>
    <w:rPr>
      <w:i/>
      <w:iCs/>
    </w:rPr>
  </w:style>
  <w:style w:type="paragraph" w:styleId="HTMLPreformatted">
    <w:name w:val="HTML Preformatted"/>
    <w:basedOn w:val="Normal"/>
    <w:link w:val="HTMLPreformattedChar"/>
    <w:uiPriority w:val="99"/>
    <w:semiHidden/>
    <w:unhideWhenUsed/>
    <w:rsid w:val="00B1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13978"/>
    <w:rPr>
      <w:rFonts w:ascii="Courier New" w:eastAsia="Times New Roman" w:hAnsi="Courier New" w:cs="Courier New"/>
      <w:sz w:val="20"/>
      <w:szCs w:val="20"/>
      <w:lang w:eastAsia="en-IN" w:bidi="ta-IN"/>
    </w:rPr>
  </w:style>
  <w:style w:type="character" w:customStyle="1" w:styleId="hljs-meta">
    <w:name w:val="hljs-meta"/>
    <w:basedOn w:val="DefaultParagraphFont"/>
    <w:rsid w:val="00B13978"/>
  </w:style>
  <w:style w:type="character" w:customStyle="1" w:styleId="hljs-keyword">
    <w:name w:val="hljs-keyword"/>
    <w:basedOn w:val="DefaultParagraphFont"/>
    <w:rsid w:val="00B13978"/>
  </w:style>
  <w:style w:type="character" w:customStyle="1" w:styleId="hljs-tag">
    <w:name w:val="hljs-tag"/>
    <w:basedOn w:val="DefaultParagraphFont"/>
    <w:rsid w:val="00B13978"/>
  </w:style>
  <w:style w:type="character" w:customStyle="1" w:styleId="hljs-name">
    <w:name w:val="hljs-name"/>
    <w:basedOn w:val="DefaultParagraphFont"/>
    <w:rsid w:val="00B13978"/>
  </w:style>
  <w:style w:type="character" w:customStyle="1" w:styleId="hljs-attr">
    <w:name w:val="hljs-attr"/>
    <w:basedOn w:val="DefaultParagraphFont"/>
    <w:rsid w:val="00B13978"/>
  </w:style>
  <w:style w:type="character" w:customStyle="1" w:styleId="hljs-string">
    <w:name w:val="hljs-string"/>
    <w:basedOn w:val="DefaultParagraphFont"/>
    <w:rsid w:val="00B1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5103">
      <w:bodyDiv w:val="1"/>
      <w:marLeft w:val="0"/>
      <w:marRight w:val="0"/>
      <w:marTop w:val="0"/>
      <w:marBottom w:val="0"/>
      <w:divBdr>
        <w:top w:val="none" w:sz="0" w:space="0" w:color="auto"/>
        <w:left w:val="none" w:sz="0" w:space="0" w:color="auto"/>
        <w:bottom w:val="none" w:sz="0" w:space="0" w:color="auto"/>
        <w:right w:val="none" w:sz="0" w:space="0" w:color="auto"/>
      </w:divBdr>
    </w:div>
    <w:div w:id="452024247">
      <w:bodyDiv w:val="1"/>
      <w:marLeft w:val="0"/>
      <w:marRight w:val="0"/>
      <w:marTop w:val="0"/>
      <w:marBottom w:val="0"/>
      <w:divBdr>
        <w:top w:val="none" w:sz="0" w:space="0" w:color="auto"/>
        <w:left w:val="none" w:sz="0" w:space="0" w:color="auto"/>
        <w:bottom w:val="none" w:sz="0" w:space="0" w:color="auto"/>
        <w:right w:val="none" w:sz="0" w:space="0" w:color="auto"/>
      </w:divBdr>
    </w:div>
    <w:div w:id="694648420">
      <w:bodyDiv w:val="1"/>
      <w:marLeft w:val="0"/>
      <w:marRight w:val="0"/>
      <w:marTop w:val="0"/>
      <w:marBottom w:val="0"/>
      <w:divBdr>
        <w:top w:val="none" w:sz="0" w:space="0" w:color="auto"/>
        <w:left w:val="none" w:sz="0" w:space="0" w:color="auto"/>
        <w:bottom w:val="none" w:sz="0" w:space="0" w:color="auto"/>
        <w:right w:val="none" w:sz="0" w:space="0" w:color="auto"/>
      </w:divBdr>
    </w:div>
    <w:div w:id="758867111">
      <w:bodyDiv w:val="1"/>
      <w:marLeft w:val="0"/>
      <w:marRight w:val="0"/>
      <w:marTop w:val="0"/>
      <w:marBottom w:val="0"/>
      <w:divBdr>
        <w:top w:val="none" w:sz="0" w:space="0" w:color="auto"/>
        <w:left w:val="none" w:sz="0" w:space="0" w:color="auto"/>
        <w:bottom w:val="none" w:sz="0" w:space="0" w:color="auto"/>
        <w:right w:val="none" w:sz="0" w:space="0" w:color="auto"/>
      </w:divBdr>
    </w:div>
    <w:div w:id="1581793636">
      <w:bodyDiv w:val="1"/>
      <w:marLeft w:val="0"/>
      <w:marRight w:val="0"/>
      <w:marTop w:val="0"/>
      <w:marBottom w:val="0"/>
      <w:divBdr>
        <w:top w:val="none" w:sz="0" w:space="0" w:color="auto"/>
        <w:left w:val="none" w:sz="0" w:space="0" w:color="auto"/>
        <w:bottom w:val="none" w:sz="0" w:space="0" w:color="auto"/>
        <w:right w:val="none" w:sz="0" w:space="0" w:color="auto"/>
      </w:divBdr>
    </w:div>
    <w:div w:id="1831944364">
      <w:bodyDiv w:val="1"/>
      <w:marLeft w:val="0"/>
      <w:marRight w:val="0"/>
      <w:marTop w:val="0"/>
      <w:marBottom w:val="0"/>
      <w:divBdr>
        <w:top w:val="none" w:sz="0" w:space="0" w:color="auto"/>
        <w:left w:val="none" w:sz="0" w:space="0" w:color="auto"/>
        <w:bottom w:val="none" w:sz="0" w:space="0" w:color="auto"/>
        <w:right w:val="none" w:sz="0" w:space="0" w:color="auto"/>
      </w:divBdr>
    </w:div>
    <w:div w:id="20900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641997/is-it-necessary-to-write-head-body-and-html-ta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Anandaraj K</dc:creator>
  <cp:keywords/>
  <dc:description/>
  <cp:lastModifiedBy>Anandaraj K</cp:lastModifiedBy>
  <cp:revision>38</cp:revision>
  <dcterms:created xsi:type="dcterms:W3CDTF">2022-02-01T16:56:00Z</dcterms:created>
  <dcterms:modified xsi:type="dcterms:W3CDTF">2022-02-01T18:32:00Z</dcterms:modified>
</cp:coreProperties>
</file>